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6"/>
            <w:gridCol w:w="2176"/>
            <w:tblGridChange w:id="0">
              <w:tblGrid>
                <w:gridCol w:w="6896"/>
                <w:gridCol w:w="2176"/>
              </w:tblGrid>
            </w:tblGridChange>
          </w:tblGrid>
          <w:tr w:rsidR="00A12C10" w:rsidRPr="00513920" w14:paraId="2A0BAF31" w14:textId="77777777" w:rsidTr="00B7520C">
            <w:tc>
              <w:tcPr>
                <w:tcW w:w="7054" w:type="dxa"/>
              </w:tcPr>
              <w:p w14:paraId="0924A04E" w14:textId="77777777" w:rsidR="00A12C10" w:rsidRPr="00513920" w:rsidRDefault="00A12C10" w:rsidP="00576C56">
                <w:pPr>
                  <w:rPr>
                    <w:rFonts w:cs="Arial"/>
                    <w:b/>
                    <w:color w:val="4F81BD" w:themeColor="accent1"/>
                  </w:rPr>
                </w:pPr>
                <w:r w:rsidRPr="00513920">
                  <w:rPr>
                    <w:rFonts w:cs="Arial"/>
                    <w:b/>
                    <w:color w:val="4F81BD" w:themeColor="accent1"/>
                  </w:rPr>
                  <w:t>Auteur(s):</w:t>
                </w:r>
              </w:p>
            </w:tc>
            <w:tc>
              <w:tcPr>
                <w:tcW w:w="2234" w:type="dxa"/>
              </w:tcPr>
              <w:p w14:paraId="5D2686BC" w14:textId="77777777" w:rsidR="00A12C10" w:rsidRPr="00513920" w:rsidRDefault="00A12C10" w:rsidP="00576C56">
                <w:pPr>
                  <w:rPr>
                    <w:rFonts w:cs="Arial"/>
                    <w:b/>
                    <w:color w:val="4F81BD" w:themeColor="accent1"/>
                  </w:rPr>
                </w:pPr>
              </w:p>
            </w:tc>
          </w:tr>
          <w:tr w:rsidR="00A12C10" w:rsidRPr="00513920" w14:paraId="51C4EDEB" w14:textId="77777777" w:rsidTr="00CE0BC2">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 w:author="thomas slack" w:date="2021-11-24T14:0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35"/>
            </w:trPr>
            <w:tc>
              <w:tcPr>
                <w:tcW w:w="7054" w:type="dxa"/>
                <w:tcPrChange w:id="2" w:author="thomas slack" w:date="2021-11-24T14:06:00Z">
                  <w:tcPr>
                    <w:tcW w:w="7054" w:type="dxa"/>
                  </w:tcPr>
                </w:tcPrChange>
              </w:tcPr>
              <w:p w14:paraId="32CD8DAA" w14:textId="77777777" w:rsidR="00045172" w:rsidRPr="00513920" w:rsidRDefault="00045172" w:rsidP="00045172">
                <w:pPr>
                  <w:pStyle w:val="Geenafstand"/>
                </w:pPr>
                <w:r w:rsidRPr="00513920">
                  <w:t>Thomas Slack</w:t>
                </w:r>
              </w:p>
              <w:p w14:paraId="12C09225" w14:textId="77777777" w:rsidR="00045172" w:rsidRPr="00513920" w:rsidRDefault="00045172" w:rsidP="00045172">
                <w:pPr>
                  <w:pStyle w:val="Geenafstand"/>
                  <w:rPr>
                    <w:lang w:eastAsia="en-US"/>
                  </w:rPr>
                </w:pPr>
                <w:r w:rsidRPr="00513920">
                  <w:rPr>
                    <w:lang w:eastAsia="en-US"/>
                  </w:rPr>
                  <w:t>Kasper Szczerba</w:t>
                </w:r>
              </w:p>
              <w:p w14:paraId="23F88693" w14:textId="0BCAA565" w:rsidR="003B21D4" w:rsidRPr="00513920" w:rsidRDefault="00045172" w:rsidP="00045172">
                <w:pPr>
                  <w:pStyle w:val="Geenafstand"/>
                  <w:rPr>
                    <w:lang w:eastAsia="en-US"/>
                  </w:rPr>
                </w:pPr>
                <w:del w:id="3" w:author="thomas slack" w:date="2021-11-24T14:03:00Z">
                  <w:r w:rsidRPr="00513920" w:rsidDel="00513920">
                    <w:rPr>
                      <w:lang w:eastAsia="en-US"/>
                    </w:rPr>
                    <w:delText xml:space="preserve">Xander </w:delText>
                  </w:r>
                  <w:r w:rsidRPr="00513920" w:rsidDel="00513920">
                    <w:delText xml:space="preserve"> </w:delText>
                  </w:r>
                  <w:r w:rsidRPr="00513920" w:rsidDel="00513920">
                    <w:rPr>
                      <w:lang w:eastAsia="en-US"/>
                    </w:rPr>
                    <w:delText>Louwers</w:delText>
                  </w:r>
                </w:del>
                <w:ins w:id="4" w:author="thomas slack" w:date="2021-11-24T14:03:00Z">
                  <w:r w:rsidR="00513920" w:rsidRPr="00513920">
                    <w:rPr>
                      <w:lang w:eastAsia="en-US"/>
                    </w:rPr>
                    <w:t xml:space="preserve">Xander </w:t>
                  </w:r>
                  <w:r w:rsidR="00513920" w:rsidRPr="00513920">
                    <w:t>Louwers</w:t>
                  </w:r>
                </w:ins>
              </w:p>
            </w:tc>
            <w:tc>
              <w:tcPr>
                <w:tcW w:w="2234" w:type="dxa"/>
                <w:tcPrChange w:id="5" w:author="thomas slack" w:date="2021-11-24T14:06:00Z">
                  <w:tcPr>
                    <w:tcW w:w="2234" w:type="dxa"/>
                  </w:tcPr>
                </w:tcPrChange>
              </w:tcPr>
              <w:p w14:paraId="104F6AE8" w14:textId="77777777" w:rsidR="00A12C10" w:rsidRPr="00513920"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rsidRPr="00513920" w14:paraId="08298579" w14:textId="77777777" w:rsidTr="000202AF">
            <w:tc>
              <w:tcPr>
                <w:tcW w:w="7442" w:type="dxa"/>
                <w:tcMar>
                  <w:top w:w="216" w:type="dxa"/>
                  <w:left w:w="115" w:type="dxa"/>
                  <w:bottom w:w="216" w:type="dxa"/>
                  <w:right w:w="115" w:type="dxa"/>
                </w:tcMar>
              </w:tcPr>
              <w:p w14:paraId="0AE82D96" w14:textId="77777777" w:rsidR="000202AF" w:rsidRPr="00513920" w:rsidRDefault="000202AF" w:rsidP="000202AF">
                <w:r w:rsidRPr="00513920">
                  <w:rPr>
                    <w:noProof/>
                    <w:lang w:eastAsia="nl-NL"/>
                  </w:rPr>
                  <w:drawing>
                    <wp:anchor distT="0" distB="0" distL="114300" distR="114300" simplePos="0" relativeHeight="251654656" behindDoc="0" locked="0" layoutInCell="1" allowOverlap="1" wp14:anchorId="445B766A" wp14:editId="03DA89A5">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RPr="00513920" w14:paraId="549C57C7" w14:textId="77777777"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3BF22C5A" w14:textId="77777777" w:rsidR="000202AF" w:rsidRPr="00513920" w:rsidRDefault="00304F02" w:rsidP="00304F02">
                    <w:pPr>
                      <w:rPr>
                        <w:color w:val="4F81BD" w:themeColor="accent1"/>
                        <w:sz w:val="80"/>
                        <w:szCs w:val="80"/>
                      </w:rPr>
                    </w:pPr>
                    <w:r w:rsidRPr="00513920">
                      <w:rPr>
                        <w:color w:val="4F81BD" w:themeColor="accent1"/>
                        <w:sz w:val="80"/>
                        <w:szCs w:val="80"/>
                      </w:rPr>
                      <w:t>Functioneel ontwerp</w:t>
                    </w:r>
                  </w:p>
                </w:sdtContent>
              </w:sdt>
            </w:tc>
          </w:tr>
          <w:tr w:rsidR="000202AF" w:rsidRPr="00513920" w14:paraId="15F873CA" w14:textId="77777777" w:rsidTr="000202AF">
            <w:tc>
              <w:tcPr>
                <w:tcW w:w="7442" w:type="dxa"/>
              </w:tcPr>
              <w:p w14:paraId="0CE05A64" w14:textId="056990C1" w:rsidR="000202AF" w:rsidRPr="00513920" w:rsidRDefault="00321CC6" w:rsidP="000202AF">
                <w:pPr>
                  <w:rPr>
                    <w:i/>
                    <w:sz w:val="28"/>
                    <w:szCs w:val="28"/>
                  </w:rPr>
                </w:pPr>
                <w:r w:rsidRPr="00513920">
                  <w:rPr>
                    <w:i/>
                    <w:sz w:val="28"/>
                    <w:szCs w:val="28"/>
                  </w:rPr>
                  <w:t>SummaPoint</w:t>
                </w:r>
              </w:p>
            </w:tc>
          </w:tr>
        </w:tbl>
        <w:p w14:paraId="777ECE77" w14:textId="77777777" w:rsidR="00171C89" w:rsidRPr="00513920" w:rsidRDefault="00304F02" w:rsidP="00304F02">
          <w:pPr>
            <w:rPr>
              <w:rFonts w:ascii="Arial" w:hAnsi="Arial" w:cs="Arial"/>
            </w:rPr>
          </w:pPr>
          <w:r w:rsidRPr="00513920">
            <w:rPr>
              <w:noProof/>
              <w:color w:val="0000FF"/>
              <w:lang w:eastAsia="nl-NL"/>
            </w:rPr>
            <w:drawing>
              <wp:anchor distT="0" distB="0" distL="114300" distR="114300" simplePos="0" relativeHeight="251658240" behindDoc="1" locked="0" layoutInCell="1" allowOverlap="1" wp14:anchorId="71DF2DD8" wp14:editId="19EEAC6F">
                <wp:simplePos x="0" y="0"/>
                <wp:positionH relativeFrom="column">
                  <wp:posOffset>989965</wp:posOffset>
                </wp:positionH>
                <wp:positionV relativeFrom="paragraph">
                  <wp:posOffset>4829810</wp:posOffset>
                </wp:positionV>
                <wp:extent cx="3566160" cy="2301240"/>
                <wp:effectExtent l="0" t="0" r="0" b="3810"/>
                <wp:wrapThrough wrapText="bothSides">
                  <wp:wrapPolygon edited="0">
                    <wp:start x="0" y="0"/>
                    <wp:lineTo x="0" y="21457"/>
                    <wp:lineTo x="21462" y="21457"/>
                    <wp:lineTo x="21462" y="0"/>
                    <wp:lineTo x="0" y="0"/>
                  </wp:wrapPolygon>
                </wp:wrapThrough>
                <wp:docPr id="1" name="Afbeelding 1"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920">
            <w:t xml:space="preserve"> </w:t>
          </w:r>
        </w:p>
      </w:sdtContent>
    </w:sdt>
    <w:p w14:paraId="56C3B360" w14:textId="77777777" w:rsidR="00171C89" w:rsidRPr="00513920" w:rsidRDefault="00171C89" w:rsidP="00576C56">
      <w:pPr>
        <w:rPr>
          <w:rFonts w:ascii="Arial" w:hAnsi="Arial" w:cs="Arial"/>
        </w:rPr>
      </w:pPr>
    </w:p>
    <w:p w14:paraId="2CC5455D" w14:textId="77777777" w:rsidR="0066776B" w:rsidRPr="00513920" w:rsidRDefault="0066776B" w:rsidP="00576C56">
      <w:pPr>
        <w:rPr>
          <w:rFonts w:ascii="Arial" w:hAnsi="Arial" w:cs="Arial"/>
        </w:rPr>
      </w:pPr>
    </w:p>
    <w:p w14:paraId="2702D24F" w14:textId="77777777" w:rsidR="00C40CE8" w:rsidRPr="00513920" w:rsidRDefault="00C40CE8" w:rsidP="0056529E">
      <w:pPr>
        <w:rPr>
          <w:rFonts w:ascii="Arial" w:hAnsi="Arial" w:cs="Arial"/>
        </w:rPr>
      </w:pPr>
      <w:r w:rsidRPr="00513920">
        <w:rPr>
          <w:rFonts w:ascii="Arial" w:hAnsi="Arial" w:cs="Arial"/>
        </w:rPr>
        <w:br w:type="page"/>
      </w:r>
    </w:p>
    <w:sdt>
      <w:sdtPr>
        <w:rPr>
          <w:b/>
        </w:rPr>
        <w:id w:val="13050196"/>
        <w:docPartObj>
          <w:docPartGallery w:val="Table of Contents"/>
          <w:docPartUnique/>
        </w:docPartObj>
      </w:sdtPr>
      <w:sdtEndPr>
        <w:rPr>
          <w:bCs/>
        </w:rPr>
      </w:sdtEndPr>
      <w:sdtContent>
        <w:p w14:paraId="324AEC27" w14:textId="77777777" w:rsidR="00AD7800" w:rsidRPr="00513920" w:rsidRDefault="00D956AA" w:rsidP="0056529E">
          <w:pPr>
            <w:rPr>
              <w:rFonts w:asciiTheme="majorHAnsi" w:hAnsiTheme="majorHAnsi"/>
              <w:b/>
              <w:sz w:val="36"/>
              <w:szCs w:val="36"/>
            </w:rPr>
          </w:pPr>
          <w:r w:rsidRPr="00513920">
            <w:rPr>
              <w:rFonts w:asciiTheme="majorHAnsi" w:hAnsiTheme="majorHAnsi"/>
              <w:b/>
              <w:sz w:val="36"/>
              <w:szCs w:val="36"/>
            </w:rPr>
            <w:t>Inhoud</w:t>
          </w:r>
        </w:p>
        <w:p w14:paraId="7F526AA2" w14:textId="77777777" w:rsidR="00304F02" w:rsidRPr="00513920"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r w:rsidRPr="00513920">
            <w:rPr>
              <w:rFonts w:asciiTheme="majorHAnsi" w:hAnsiTheme="majorHAnsi"/>
              <w:b w:val="0"/>
              <w:bCs w:val="0"/>
              <w:i/>
              <w:iCs/>
              <w:sz w:val="22"/>
            </w:rPr>
            <w:fldChar w:fldCharType="begin"/>
          </w:r>
          <w:r w:rsidRPr="00513920">
            <w:rPr>
              <w:rFonts w:asciiTheme="majorHAnsi" w:hAnsiTheme="majorHAnsi"/>
              <w:b w:val="0"/>
              <w:bCs w:val="0"/>
              <w:i/>
              <w:iCs/>
              <w:sz w:val="22"/>
            </w:rPr>
            <w:instrText xml:space="preserve"> TOC \o "1-2" \h \z \u \t "Kop 3;1" </w:instrText>
          </w:r>
          <w:r w:rsidRPr="00513920">
            <w:rPr>
              <w:rFonts w:asciiTheme="majorHAnsi" w:hAnsiTheme="majorHAnsi"/>
              <w:b w:val="0"/>
              <w:bCs w:val="0"/>
              <w:i/>
              <w:iCs/>
              <w:sz w:val="22"/>
            </w:rPr>
            <w:fldChar w:fldCharType="separate"/>
          </w:r>
          <w:hyperlink w:anchor="_Toc462307114" w:history="1">
            <w:r w:rsidR="00304F02" w:rsidRPr="00513920">
              <w:rPr>
                <w:rStyle w:val="Hyperlink"/>
                <w:noProof/>
              </w:rPr>
              <w:t>1.</w:t>
            </w:r>
            <w:r w:rsidR="00304F02" w:rsidRPr="00513920">
              <w:rPr>
                <w:rFonts w:asciiTheme="minorHAnsi" w:eastAsiaTheme="minorEastAsia" w:hAnsiTheme="minorHAnsi" w:cstheme="minorBidi"/>
                <w:b w:val="0"/>
                <w:bCs w:val="0"/>
                <w:noProof/>
                <w:sz w:val="22"/>
                <w:szCs w:val="22"/>
                <w:lang w:eastAsia="nl-NL"/>
              </w:rPr>
              <w:tab/>
            </w:r>
            <w:r w:rsidR="00304F02" w:rsidRPr="00513920">
              <w:rPr>
                <w:rStyle w:val="Hyperlink"/>
                <w:noProof/>
              </w:rPr>
              <w:t>Inleiding</w:t>
            </w:r>
            <w:r w:rsidR="00304F02" w:rsidRPr="00513920">
              <w:rPr>
                <w:noProof/>
                <w:webHidden/>
              </w:rPr>
              <w:tab/>
            </w:r>
            <w:r w:rsidR="00304F02" w:rsidRPr="00513920">
              <w:rPr>
                <w:noProof/>
                <w:webHidden/>
              </w:rPr>
              <w:fldChar w:fldCharType="begin"/>
            </w:r>
            <w:r w:rsidR="00304F02" w:rsidRPr="00513920">
              <w:rPr>
                <w:noProof/>
                <w:webHidden/>
              </w:rPr>
              <w:instrText xml:space="preserve"> PAGEREF _Toc462307114 \h </w:instrText>
            </w:r>
            <w:r w:rsidR="00304F02" w:rsidRPr="00513920">
              <w:rPr>
                <w:noProof/>
                <w:webHidden/>
              </w:rPr>
            </w:r>
            <w:r w:rsidR="00304F02" w:rsidRPr="00513920">
              <w:rPr>
                <w:noProof/>
                <w:webHidden/>
              </w:rPr>
              <w:fldChar w:fldCharType="separate"/>
            </w:r>
            <w:r w:rsidR="00304F02" w:rsidRPr="00513920">
              <w:rPr>
                <w:noProof/>
                <w:webHidden/>
              </w:rPr>
              <w:t>3</w:t>
            </w:r>
            <w:r w:rsidR="00304F02" w:rsidRPr="00513920">
              <w:rPr>
                <w:noProof/>
                <w:webHidden/>
              </w:rPr>
              <w:fldChar w:fldCharType="end"/>
            </w:r>
          </w:hyperlink>
        </w:p>
        <w:p w14:paraId="17D1BA39" w14:textId="77777777" w:rsidR="00304F02" w:rsidRPr="00513920" w:rsidRDefault="00A133E1">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5" w:history="1">
            <w:r w:rsidR="00304F02" w:rsidRPr="00513920">
              <w:rPr>
                <w:rStyle w:val="Hyperlink"/>
                <w:noProof/>
              </w:rPr>
              <w:t>2.</w:t>
            </w:r>
            <w:r w:rsidR="00304F02" w:rsidRPr="00513920">
              <w:rPr>
                <w:rFonts w:asciiTheme="minorHAnsi" w:eastAsiaTheme="minorEastAsia" w:hAnsiTheme="minorHAnsi" w:cstheme="minorBidi"/>
                <w:b w:val="0"/>
                <w:bCs w:val="0"/>
                <w:noProof/>
                <w:sz w:val="22"/>
                <w:szCs w:val="22"/>
                <w:lang w:eastAsia="nl-NL"/>
              </w:rPr>
              <w:tab/>
            </w:r>
            <w:r w:rsidR="00304F02" w:rsidRPr="00513920">
              <w:rPr>
                <w:rStyle w:val="Hyperlink"/>
                <w:noProof/>
              </w:rPr>
              <w:t>Functionaliteiten</w:t>
            </w:r>
            <w:r w:rsidR="00304F02" w:rsidRPr="00513920">
              <w:rPr>
                <w:noProof/>
                <w:webHidden/>
              </w:rPr>
              <w:tab/>
            </w:r>
            <w:r w:rsidR="00304F02" w:rsidRPr="00513920">
              <w:rPr>
                <w:noProof/>
                <w:webHidden/>
              </w:rPr>
              <w:fldChar w:fldCharType="begin"/>
            </w:r>
            <w:r w:rsidR="00304F02" w:rsidRPr="00513920">
              <w:rPr>
                <w:noProof/>
                <w:webHidden/>
              </w:rPr>
              <w:instrText xml:space="preserve"> PAGEREF _Toc462307115 \h </w:instrText>
            </w:r>
            <w:r w:rsidR="00304F02" w:rsidRPr="00513920">
              <w:rPr>
                <w:noProof/>
                <w:webHidden/>
              </w:rPr>
            </w:r>
            <w:r w:rsidR="00304F02" w:rsidRPr="00513920">
              <w:rPr>
                <w:noProof/>
                <w:webHidden/>
              </w:rPr>
              <w:fldChar w:fldCharType="separate"/>
            </w:r>
            <w:r w:rsidR="00304F02" w:rsidRPr="00513920">
              <w:rPr>
                <w:noProof/>
                <w:webHidden/>
              </w:rPr>
              <w:t>4</w:t>
            </w:r>
            <w:r w:rsidR="00304F02" w:rsidRPr="00513920">
              <w:rPr>
                <w:noProof/>
                <w:webHidden/>
              </w:rPr>
              <w:fldChar w:fldCharType="end"/>
            </w:r>
          </w:hyperlink>
        </w:p>
        <w:p w14:paraId="63E1C970" w14:textId="77777777" w:rsidR="00304F02" w:rsidRPr="00513920" w:rsidRDefault="00A133E1">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6" w:history="1">
            <w:r w:rsidR="00304F02" w:rsidRPr="00513920">
              <w:rPr>
                <w:rStyle w:val="Hyperlink"/>
                <w:noProof/>
              </w:rPr>
              <w:t>3.</w:t>
            </w:r>
            <w:r w:rsidR="00304F02" w:rsidRPr="00513920">
              <w:rPr>
                <w:rFonts w:asciiTheme="minorHAnsi" w:eastAsiaTheme="minorEastAsia" w:hAnsiTheme="minorHAnsi" w:cstheme="minorBidi"/>
                <w:b w:val="0"/>
                <w:bCs w:val="0"/>
                <w:noProof/>
                <w:sz w:val="22"/>
                <w:szCs w:val="22"/>
                <w:lang w:eastAsia="nl-NL"/>
              </w:rPr>
              <w:tab/>
            </w:r>
            <w:r w:rsidR="00304F02" w:rsidRPr="00513920">
              <w:rPr>
                <w:rStyle w:val="Hyperlink"/>
                <w:noProof/>
              </w:rPr>
              <w:t>Gebruikersschermen</w:t>
            </w:r>
            <w:r w:rsidR="00304F02" w:rsidRPr="00513920">
              <w:rPr>
                <w:noProof/>
                <w:webHidden/>
              </w:rPr>
              <w:tab/>
            </w:r>
            <w:r w:rsidR="00304F02" w:rsidRPr="00513920">
              <w:rPr>
                <w:noProof/>
                <w:webHidden/>
              </w:rPr>
              <w:fldChar w:fldCharType="begin"/>
            </w:r>
            <w:r w:rsidR="00304F02" w:rsidRPr="00513920">
              <w:rPr>
                <w:noProof/>
                <w:webHidden/>
              </w:rPr>
              <w:instrText xml:space="preserve"> PAGEREF _Toc462307116 \h </w:instrText>
            </w:r>
            <w:r w:rsidR="00304F02" w:rsidRPr="00513920">
              <w:rPr>
                <w:noProof/>
                <w:webHidden/>
              </w:rPr>
            </w:r>
            <w:r w:rsidR="00304F02" w:rsidRPr="00513920">
              <w:rPr>
                <w:noProof/>
                <w:webHidden/>
              </w:rPr>
              <w:fldChar w:fldCharType="separate"/>
            </w:r>
            <w:r w:rsidR="00304F02" w:rsidRPr="00513920">
              <w:rPr>
                <w:noProof/>
                <w:webHidden/>
              </w:rPr>
              <w:t>5</w:t>
            </w:r>
            <w:r w:rsidR="00304F02" w:rsidRPr="00513920">
              <w:rPr>
                <w:noProof/>
                <w:webHidden/>
              </w:rPr>
              <w:fldChar w:fldCharType="end"/>
            </w:r>
          </w:hyperlink>
        </w:p>
        <w:p w14:paraId="67F9B862" w14:textId="77777777" w:rsidR="00304F02" w:rsidRPr="00513920" w:rsidRDefault="00A133E1">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7" w:history="1">
            <w:r w:rsidR="00304F02" w:rsidRPr="00513920">
              <w:rPr>
                <w:rStyle w:val="Hyperlink"/>
                <w:noProof/>
              </w:rPr>
              <w:t>4.</w:t>
            </w:r>
            <w:r w:rsidR="00304F02" w:rsidRPr="00513920">
              <w:rPr>
                <w:rFonts w:asciiTheme="minorHAnsi" w:eastAsiaTheme="minorEastAsia" w:hAnsiTheme="minorHAnsi" w:cstheme="minorBidi"/>
                <w:b w:val="0"/>
                <w:bCs w:val="0"/>
                <w:noProof/>
                <w:sz w:val="22"/>
                <w:szCs w:val="22"/>
                <w:lang w:eastAsia="nl-NL"/>
              </w:rPr>
              <w:tab/>
            </w:r>
            <w:r w:rsidR="00304F02" w:rsidRPr="00513920">
              <w:rPr>
                <w:rStyle w:val="Hyperlink"/>
                <w:noProof/>
              </w:rPr>
              <w:t>Navigatiestructuur</w:t>
            </w:r>
            <w:r w:rsidR="00304F02" w:rsidRPr="00513920">
              <w:rPr>
                <w:noProof/>
                <w:webHidden/>
              </w:rPr>
              <w:tab/>
            </w:r>
            <w:r w:rsidR="00304F02" w:rsidRPr="00513920">
              <w:rPr>
                <w:noProof/>
                <w:webHidden/>
              </w:rPr>
              <w:fldChar w:fldCharType="begin"/>
            </w:r>
            <w:r w:rsidR="00304F02" w:rsidRPr="00513920">
              <w:rPr>
                <w:noProof/>
                <w:webHidden/>
              </w:rPr>
              <w:instrText xml:space="preserve"> PAGEREF _Toc462307117 \h </w:instrText>
            </w:r>
            <w:r w:rsidR="00304F02" w:rsidRPr="00513920">
              <w:rPr>
                <w:noProof/>
                <w:webHidden/>
              </w:rPr>
            </w:r>
            <w:r w:rsidR="00304F02" w:rsidRPr="00513920">
              <w:rPr>
                <w:noProof/>
                <w:webHidden/>
              </w:rPr>
              <w:fldChar w:fldCharType="separate"/>
            </w:r>
            <w:r w:rsidR="00304F02" w:rsidRPr="00513920">
              <w:rPr>
                <w:noProof/>
                <w:webHidden/>
              </w:rPr>
              <w:t>6</w:t>
            </w:r>
            <w:r w:rsidR="00304F02" w:rsidRPr="00513920">
              <w:rPr>
                <w:noProof/>
                <w:webHidden/>
              </w:rPr>
              <w:fldChar w:fldCharType="end"/>
            </w:r>
          </w:hyperlink>
        </w:p>
        <w:p w14:paraId="72237A9D" w14:textId="77777777" w:rsidR="00304F02" w:rsidRPr="00513920" w:rsidRDefault="00A133E1">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8" w:history="1">
            <w:r w:rsidR="00304F02" w:rsidRPr="00513920">
              <w:rPr>
                <w:rStyle w:val="Hyperlink"/>
                <w:noProof/>
              </w:rPr>
              <w:t>5.</w:t>
            </w:r>
            <w:r w:rsidR="00304F02" w:rsidRPr="00513920">
              <w:rPr>
                <w:rFonts w:asciiTheme="minorHAnsi" w:eastAsiaTheme="minorEastAsia" w:hAnsiTheme="minorHAnsi" w:cstheme="minorBidi"/>
                <w:b w:val="0"/>
                <w:bCs w:val="0"/>
                <w:noProof/>
                <w:sz w:val="22"/>
                <w:szCs w:val="22"/>
                <w:lang w:eastAsia="nl-NL"/>
              </w:rPr>
              <w:tab/>
            </w:r>
            <w:r w:rsidR="00304F02" w:rsidRPr="00513920">
              <w:rPr>
                <w:rStyle w:val="Hyperlink"/>
                <w:noProof/>
              </w:rPr>
              <w:t>Formulierontwerp</w:t>
            </w:r>
            <w:r w:rsidR="00304F02" w:rsidRPr="00513920">
              <w:rPr>
                <w:noProof/>
                <w:webHidden/>
              </w:rPr>
              <w:tab/>
            </w:r>
            <w:r w:rsidR="00304F02" w:rsidRPr="00513920">
              <w:rPr>
                <w:noProof/>
                <w:webHidden/>
              </w:rPr>
              <w:fldChar w:fldCharType="begin"/>
            </w:r>
            <w:r w:rsidR="00304F02" w:rsidRPr="00513920">
              <w:rPr>
                <w:noProof/>
                <w:webHidden/>
              </w:rPr>
              <w:instrText xml:space="preserve"> PAGEREF _Toc462307118 \h </w:instrText>
            </w:r>
            <w:r w:rsidR="00304F02" w:rsidRPr="00513920">
              <w:rPr>
                <w:noProof/>
                <w:webHidden/>
              </w:rPr>
            </w:r>
            <w:r w:rsidR="00304F02" w:rsidRPr="00513920">
              <w:rPr>
                <w:noProof/>
                <w:webHidden/>
              </w:rPr>
              <w:fldChar w:fldCharType="separate"/>
            </w:r>
            <w:r w:rsidR="00304F02" w:rsidRPr="00513920">
              <w:rPr>
                <w:noProof/>
                <w:webHidden/>
              </w:rPr>
              <w:t>7</w:t>
            </w:r>
            <w:r w:rsidR="00304F02" w:rsidRPr="00513920">
              <w:rPr>
                <w:noProof/>
                <w:webHidden/>
              </w:rPr>
              <w:fldChar w:fldCharType="end"/>
            </w:r>
          </w:hyperlink>
        </w:p>
        <w:p w14:paraId="5623D245" w14:textId="77777777" w:rsidR="00304F02" w:rsidRPr="00513920" w:rsidRDefault="00A133E1">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9" w:history="1">
            <w:r w:rsidR="00304F02" w:rsidRPr="00513920">
              <w:rPr>
                <w:rStyle w:val="Hyperlink"/>
                <w:noProof/>
              </w:rPr>
              <w:t>6.</w:t>
            </w:r>
            <w:r w:rsidR="00304F02" w:rsidRPr="00513920">
              <w:rPr>
                <w:rFonts w:asciiTheme="minorHAnsi" w:eastAsiaTheme="minorEastAsia" w:hAnsiTheme="minorHAnsi" w:cstheme="minorBidi"/>
                <w:b w:val="0"/>
                <w:bCs w:val="0"/>
                <w:noProof/>
                <w:sz w:val="22"/>
                <w:szCs w:val="22"/>
                <w:lang w:eastAsia="nl-NL"/>
              </w:rPr>
              <w:tab/>
            </w:r>
            <w:r w:rsidR="00304F02" w:rsidRPr="00513920">
              <w:rPr>
                <w:rStyle w:val="Hyperlink"/>
                <w:noProof/>
              </w:rPr>
              <w:t>Uitvoerontwerp</w:t>
            </w:r>
            <w:r w:rsidR="00304F02" w:rsidRPr="00513920">
              <w:rPr>
                <w:noProof/>
                <w:webHidden/>
              </w:rPr>
              <w:tab/>
            </w:r>
            <w:r w:rsidR="00304F02" w:rsidRPr="00513920">
              <w:rPr>
                <w:noProof/>
                <w:webHidden/>
              </w:rPr>
              <w:fldChar w:fldCharType="begin"/>
            </w:r>
            <w:r w:rsidR="00304F02" w:rsidRPr="00513920">
              <w:rPr>
                <w:noProof/>
                <w:webHidden/>
              </w:rPr>
              <w:instrText xml:space="preserve"> PAGEREF _Toc462307119 \h </w:instrText>
            </w:r>
            <w:r w:rsidR="00304F02" w:rsidRPr="00513920">
              <w:rPr>
                <w:noProof/>
                <w:webHidden/>
              </w:rPr>
            </w:r>
            <w:r w:rsidR="00304F02" w:rsidRPr="00513920">
              <w:rPr>
                <w:noProof/>
                <w:webHidden/>
              </w:rPr>
              <w:fldChar w:fldCharType="separate"/>
            </w:r>
            <w:r w:rsidR="00304F02" w:rsidRPr="00513920">
              <w:rPr>
                <w:noProof/>
                <w:webHidden/>
              </w:rPr>
              <w:t>8</w:t>
            </w:r>
            <w:r w:rsidR="00304F02" w:rsidRPr="00513920">
              <w:rPr>
                <w:noProof/>
                <w:webHidden/>
              </w:rPr>
              <w:fldChar w:fldCharType="end"/>
            </w:r>
          </w:hyperlink>
        </w:p>
        <w:p w14:paraId="37467703" w14:textId="77777777" w:rsidR="00AD7800" w:rsidRPr="00513920" w:rsidRDefault="000B21DE" w:rsidP="0056529E">
          <w:r w:rsidRPr="00513920">
            <w:rPr>
              <w:rFonts w:asciiTheme="majorHAnsi" w:hAnsiTheme="majorHAnsi" w:cstheme="minorHAnsi"/>
              <w:b/>
              <w:bCs/>
              <w:i/>
              <w:iCs/>
              <w:sz w:val="22"/>
              <w:szCs w:val="20"/>
            </w:rPr>
            <w:fldChar w:fldCharType="end"/>
          </w:r>
        </w:p>
      </w:sdtContent>
    </w:sdt>
    <w:p w14:paraId="25506EAE" w14:textId="77777777" w:rsidR="005754E0" w:rsidRPr="00513920" w:rsidRDefault="005754E0" w:rsidP="0056529E">
      <w:pPr>
        <w:pStyle w:val="Kop3"/>
        <w:spacing w:line="360" w:lineRule="auto"/>
        <w:sectPr w:rsidR="005754E0" w:rsidRPr="00513920" w:rsidSect="008374F1">
          <w:headerReference w:type="even" r:id="rId12"/>
          <w:headerReference w:type="default" r:id="rId13"/>
          <w:footerReference w:type="even" r:id="rId14"/>
          <w:footerReference w:type="default" r:id="rId15"/>
          <w:type w:val="continuous"/>
          <w:pgSz w:w="11906" w:h="16838"/>
          <w:pgMar w:top="1417" w:right="1417" w:bottom="1417" w:left="1417" w:header="708" w:footer="708" w:gutter="0"/>
          <w:cols w:space="708"/>
          <w:titlePg/>
          <w:docGrid w:linePitch="360"/>
        </w:sectPr>
      </w:pPr>
    </w:p>
    <w:p w14:paraId="19B2D2B8" w14:textId="6A28AE31" w:rsidR="00304F02" w:rsidRPr="00513920" w:rsidRDefault="00304F02" w:rsidP="00304F02">
      <w:pPr>
        <w:pStyle w:val="Kop1"/>
      </w:pPr>
      <w:bookmarkStart w:id="6" w:name="_Toc449083612"/>
      <w:bookmarkStart w:id="7" w:name="_Toc462307114"/>
      <w:r w:rsidRPr="00513920">
        <w:lastRenderedPageBreak/>
        <w:t>Inleiding</w:t>
      </w:r>
      <w:bookmarkEnd w:id="6"/>
      <w:bookmarkEnd w:id="7"/>
    </w:p>
    <w:p w14:paraId="35AF804B" w14:textId="77777777" w:rsidR="00AC1BE5" w:rsidRPr="00513920" w:rsidRDefault="00AC1BE5" w:rsidP="00AC1BE5">
      <w:pPr>
        <w:rPr>
          <w:lang w:eastAsia="nl-NL"/>
        </w:rPr>
      </w:pPr>
    </w:p>
    <w:p w14:paraId="7C4A9796" w14:textId="4C78094E" w:rsidR="00304F02" w:rsidRPr="00513920" w:rsidRDefault="00304F02" w:rsidP="00AC1BE5">
      <w:pPr>
        <w:pStyle w:val="Geenafstand"/>
      </w:pPr>
      <w:r w:rsidRPr="00513920">
        <w:t>In dit ontwerp vind je een overzicht van de functionaliteiten waaraan de applicatie moet voldoen</w:t>
      </w:r>
      <w:r w:rsidR="00AC1BE5" w:rsidRPr="00513920">
        <w:t>, ook kan je een beeld krijgen bij de vorming van de website.</w:t>
      </w:r>
    </w:p>
    <w:p w14:paraId="54A63EEA" w14:textId="77777777" w:rsidR="00304F02" w:rsidRPr="00513920" w:rsidRDefault="00304F02">
      <w:pPr>
        <w:spacing w:after="200" w:line="276" w:lineRule="auto"/>
        <w:jc w:val="left"/>
        <w:rPr>
          <w:rFonts w:asciiTheme="majorHAnsi" w:eastAsiaTheme="majorEastAsia" w:hAnsiTheme="majorHAnsi" w:cstheme="majorBidi"/>
          <w:b/>
          <w:sz w:val="36"/>
          <w:szCs w:val="32"/>
          <w:lang w:eastAsia="nl-NL"/>
        </w:rPr>
      </w:pPr>
      <w:bookmarkStart w:id="8" w:name="_Toc435780368"/>
      <w:bookmarkStart w:id="9" w:name="_Toc449083613"/>
      <w:r w:rsidRPr="00513920">
        <w:br w:type="page"/>
      </w:r>
    </w:p>
    <w:p w14:paraId="08C886BB" w14:textId="77777777" w:rsidR="00304F02" w:rsidRPr="00513920" w:rsidRDefault="00304F02" w:rsidP="00304F02">
      <w:pPr>
        <w:pStyle w:val="Kop1"/>
      </w:pPr>
      <w:bookmarkStart w:id="10" w:name="_Toc462307115"/>
      <w:r w:rsidRPr="00513920">
        <w:lastRenderedPageBreak/>
        <w:t>Functionaliteiten</w:t>
      </w:r>
      <w:bookmarkEnd w:id="8"/>
      <w:bookmarkEnd w:id="9"/>
      <w:bookmarkEnd w:id="10"/>
    </w:p>
    <w:p w14:paraId="15E4F3DB" w14:textId="77777777" w:rsidR="007F264B" w:rsidRPr="00513920" w:rsidRDefault="007F264B">
      <w:pPr>
        <w:spacing w:after="200" w:line="276" w:lineRule="auto"/>
        <w:jc w:val="left"/>
      </w:pPr>
      <w:bookmarkStart w:id="11" w:name="_Toc435780369"/>
      <w:bookmarkStart w:id="12" w:name="_Toc449083614"/>
    </w:p>
    <w:p w14:paraId="7B5FB0C8" w14:textId="77777777" w:rsidR="007F264B" w:rsidRPr="00513920" w:rsidRDefault="007F264B" w:rsidP="007F264B">
      <w:pPr>
        <w:pStyle w:val="Kop2"/>
        <w:rPr>
          <w:sz w:val="36"/>
          <w:szCs w:val="32"/>
        </w:rPr>
      </w:pPr>
      <w:r w:rsidRPr="00513920">
        <w:t>MOSCOW</w:t>
      </w:r>
      <w:r w:rsidRPr="00513920">
        <w:tab/>
      </w:r>
    </w:p>
    <w:p w14:paraId="456C3C5D" w14:textId="77777777" w:rsidR="007F264B" w:rsidRPr="00513920" w:rsidRDefault="007F264B" w:rsidP="007F264B"/>
    <w:p w14:paraId="6454995E" w14:textId="2D2D739E" w:rsidR="007F264B" w:rsidRPr="00513920" w:rsidRDefault="007F264B" w:rsidP="007F264B">
      <w:pPr>
        <w:rPr>
          <w:b/>
          <w:bCs/>
        </w:rPr>
      </w:pPr>
      <w:r w:rsidRPr="00513920">
        <w:rPr>
          <w:b/>
          <w:bCs/>
        </w:rPr>
        <w:t xml:space="preserve">Must have: </w:t>
      </w:r>
    </w:p>
    <w:p w14:paraId="2BE1CD2E" w14:textId="77777777" w:rsidR="00C7436B" w:rsidRPr="00513920" w:rsidRDefault="00C7436B" w:rsidP="00937DD1">
      <w:pPr>
        <w:pStyle w:val="Geenafstand"/>
      </w:pPr>
    </w:p>
    <w:p w14:paraId="57AEBF5A" w14:textId="75A15382" w:rsidR="00C7436B" w:rsidRPr="00513920" w:rsidRDefault="00C7436B" w:rsidP="00937DD1">
      <w:pPr>
        <w:pStyle w:val="Geenafstand"/>
        <w:numPr>
          <w:ilvl w:val="0"/>
          <w:numId w:val="14"/>
        </w:numPr>
      </w:pPr>
      <w:r w:rsidRPr="00513920">
        <w:t xml:space="preserve">De website moet AVG </w:t>
      </w:r>
      <w:proofErr w:type="spellStart"/>
      <w:r w:rsidRPr="00513920">
        <w:t>proof</w:t>
      </w:r>
      <w:proofErr w:type="spellEnd"/>
      <w:r w:rsidRPr="00513920">
        <w:t xml:space="preserve">, dit </w:t>
      </w:r>
      <w:del w:id="13" w:author="thomas slack" w:date="2021-11-24T14:03:00Z">
        <w:r w:rsidRPr="00513920" w:rsidDel="00513920">
          <w:delText>houd</w:delText>
        </w:r>
      </w:del>
      <w:ins w:id="14" w:author="thomas slack" w:date="2021-11-24T14:03:00Z">
        <w:r w:rsidR="00513920" w:rsidRPr="00513920">
          <w:t>houdt</w:t>
        </w:r>
      </w:ins>
      <w:r w:rsidRPr="00513920">
        <w:t xml:space="preserve"> in de privacy van de gebruikers zoals hun persoonsgegevens.</w:t>
      </w:r>
    </w:p>
    <w:p w14:paraId="42727731" w14:textId="6817F2BF" w:rsidR="00C7436B" w:rsidRPr="00513920" w:rsidRDefault="00C7436B" w:rsidP="00937DD1">
      <w:pPr>
        <w:pStyle w:val="Geenafstand"/>
        <w:numPr>
          <w:ilvl w:val="0"/>
          <w:numId w:val="14"/>
        </w:numPr>
      </w:pPr>
      <w:r w:rsidRPr="00513920">
        <w:t>De website moet toegankelijk zijn via smartphones en Pc’s</w:t>
      </w:r>
      <w:r w:rsidR="00945AE6" w:rsidRPr="00513920">
        <w:t>.</w:t>
      </w:r>
    </w:p>
    <w:p w14:paraId="353C6602" w14:textId="53AE77AB" w:rsidR="00C7436B" w:rsidRPr="00513920" w:rsidRDefault="00937DD1" w:rsidP="00937DD1">
      <w:pPr>
        <w:pStyle w:val="Geenafstand"/>
        <w:numPr>
          <w:ilvl w:val="0"/>
          <w:numId w:val="14"/>
        </w:numPr>
      </w:pPr>
      <w:r w:rsidRPr="00513920">
        <w:t>De website summa gericht zijn. Summa look and feel</w:t>
      </w:r>
      <w:r w:rsidR="00945AE6" w:rsidRPr="00513920">
        <w:t>.</w:t>
      </w:r>
    </w:p>
    <w:p w14:paraId="725074EC" w14:textId="6731BA81" w:rsidR="00937DD1" w:rsidRPr="00513920" w:rsidRDefault="00937DD1" w:rsidP="00937DD1">
      <w:pPr>
        <w:pStyle w:val="Geenafstand"/>
        <w:numPr>
          <w:ilvl w:val="0"/>
          <w:numId w:val="14"/>
        </w:numPr>
      </w:pPr>
      <w:r w:rsidRPr="00513920">
        <w:t>Inlog mogelijkheid van docenten, leerlingen, administratie en begeleider</w:t>
      </w:r>
      <w:r w:rsidR="00945AE6" w:rsidRPr="00513920">
        <w:t>.</w:t>
      </w:r>
    </w:p>
    <w:p w14:paraId="59EA9AB4" w14:textId="79CCC977" w:rsidR="00937DD1" w:rsidRPr="00513920" w:rsidRDefault="00937DD1" w:rsidP="00937DD1">
      <w:pPr>
        <w:pStyle w:val="Geenafstand"/>
        <w:numPr>
          <w:ilvl w:val="0"/>
          <w:numId w:val="14"/>
        </w:numPr>
      </w:pPr>
      <w:r w:rsidRPr="00513920">
        <w:t>Er moet een cijferlijst kunnen worden getoond en kunnen worden ingevoerd / bijgewerkt</w:t>
      </w:r>
      <w:r w:rsidR="00945AE6" w:rsidRPr="00513920">
        <w:t>.</w:t>
      </w:r>
    </w:p>
    <w:p w14:paraId="43B0B7EA" w14:textId="73F926B5" w:rsidR="00937DD1" w:rsidRPr="00513920" w:rsidRDefault="00937DD1" w:rsidP="00937DD1">
      <w:pPr>
        <w:pStyle w:val="Geenafstand"/>
        <w:numPr>
          <w:ilvl w:val="0"/>
          <w:numId w:val="14"/>
        </w:numPr>
      </w:pPr>
      <w:r w:rsidRPr="00513920">
        <w:t>Klassen moeten worden geselecteerd om ze in te zien (als docent rol of hoger)</w:t>
      </w:r>
      <w:r w:rsidR="00945AE6" w:rsidRPr="00513920">
        <w:t>.</w:t>
      </w:r>
    </w:p>
    <w:p w14:paraId="657E48E4" w14:textId="5257237C" w:rsidR="00937DD1" w:rsidRPr="00513920" w:rsidRDefault="00937DD1" w:rsidP="00C7436B">
      <w:pPr>
        <w:spacing w:after="160" w:line="259" w:lineRule="auto"/>
        <w:jc w:val="left"/>
        <w:rPr>
          <w:b/>
          <w:bCs/>
        </w:rPr>
      </w:pPr>
    </w:p>
    <w:p w14:paraId="1946CC1D" w14:textId="77777777" w:rsidR="00937DD1" w:rsidRPr="00513920" w:rsidRDefault="00937DD1" w:rsidP="00C7436B">
      <w:pPr>
        <w:spacing w:after="160" w:line="259" w:lineRule="auto"/>
        <w:jc w:val="left"/>
        <w:rPr>
          <w:b/>
          <w:bCs/>
        </w:rPr>
      </w:pPr>
    </w:p>
    <w:p w14:paraId="77D52C97" w14:textId="38BF2DA4" w:rsidR="007F264B" w:rsidRPr="00513920" w:rsidRDefault="00C7436B" w:rsidP="00C7436B">
      <w:pPr>
        <w:spacing w:after="160" w:line="259" w:lineRule="auto"/>
        <w:jc w:val="left"/>
        <w:rPr>
          <w:b/>
          <w:bCs/>
        </w:rPr>
      </w:pPr>
      <w:proofErr w:type="spellStart"/>
      <w:r w:rsidRPr="00513920">
        <w:rPr>
          <w:b/>
          <w:bCs/>
        </w:rPr>
        <w:t>Should</w:t>
      </w:r>
      <w:proofErr w:type="spellEnd"/>
      <w:r w:rsidRPr="00513920">
        <w:rPr>
          <w:b/>
          <w:bCs/>
        </w:rPr>
        <w:t xml:space="preserve"> have:</w:t>
      </w:r>
    </w:p>
    <w:p w14:paraId="327167F7" w14:textId="0E81B91E" w:rsidR="00C7436B" w:rsidRPr="00513920" w:rsidRDefault="00F36FFD" w:rsidP="00F36FFD">
      <w:pPr>
        <w:pStyle w:val="Lijstalinea"/>
        <w:numPr>
          <w:ilvl w:val="0"/>
          <w:numId w:val="14"/>
        </w:numPr>
        <w:spacing w:after="160" w:line="259" w:lineRule="auto"/>
        <w:jc w:val="left"/>
        <w:rPr>
          <w:b/>
          <w:bCs/>
        </w:rPr>
      </w:pPr>
      <w:r w:rsidRPr="00513920">
        <w:t xml:space="preserve">Mogelijkheid om </w:t>
      </w:r>
      <w:del w:id="15" w:author="thomas slack" w:date="2021-11-24T14:03:00Z">
        <w:r w:rsidRPr="00513920" w:rsidDel="00513920">
          <w:delText>het cijferlijst</w:delText>
        </w:r>
      </w:del>
      <w:ins w:id="16" w:author="thomas slack" w:date="2021-11-24T14:03:00Z">
        <w:r w:rsidR="00513920" w:rsidRPr="00513920">
          <w:t>de cijferlijst</w:t>
        </w:r>
      </w:ins>
      <w:r w:rsidRPr="00513920">
        <w:t xml:space="preserve"> kunnen exporteren / printen als PDF of ander bestand type.</w:t>
      </w:r>
    </w:p>
    <w:p w14:paraId="104B18E7" w14:textId="77777777" w:rsidR="00C7436B" w:rsidRPr="00513920" w:rsidRDefault="00C7436B" w:rsidP="007F264B">
      <w:pPr>
        <w:rPr>
          <w:b/>
          <w:bCs/>
        </w:rPr>
      </w:pPr>
    </w:p>
    <w:p w14:paraId="481C99B0" w14:textId="573AF93C" w:rsidR="007F264B" w:rsidRPr="00513920" w:rsidRDefault="007F264B" w:rsidP="007F264B">
      <w:pPr>
        <w:rPr>
          <w:b/>
          <w:bCs/>
        </w:rPr>
      </w:pPr>
      <w:proofErr w:type="spellStart"/>
      <w:r w:rsidRPr="00513920">
        <w:rPr>
          <w:b/>
          <w:bCs/>
        </w:rPr>
        <w:t>Could</w:t>
      </w:r>
      <w:proofErr w:type="spellEnd"/>
      <w:r w:rsidRPr="00513920">
        <w:rPr>
          <w:b/>
          <w:bCs/>
        </w:rPr>
        <w:t xml:space="preserve"> have: </w:t>
      </w:r>
    </w:p>
    <w:p w14:paraId="0C78607F" w14:textId="571EA8B7" w:rsidR="00945AE6" w:rsidRPr="00513920" w:rsidRDefault="00945AE6" w:rsidP="00945AE6">
      <w:pPr>
        <w:pStyle w:val="Lijstalinea"/>
        <w:numPr>
          <w:ilvl w:val="0"/>
          <w:numId w:val="14"/>
        </w:numPr>
        <w:rPr>
          <w:rFonts w:asciiTheme="minorHAnsi" w:eastAsiaTheme="minorEastAsia" w:hAnsiTheme="minorHAnsi"/>
          <w:sz w:val="22"/>
          <w:lang w:eastAsia="nl-NL"/>
        </w:rPr>
      </w:pPr>
      <w:r w:rsidRPr="00513920">
        <w:rPr>
          <w:rFonts w:asciiTheme="minorHAnsi" w:eastAsiaTheme="minorEastAsia" w:hAnsiTheme="minorHAnsi"/>
          <w:sz w:val="22"/>
          <w:lang w:eastAsia="nl-NL"/>
        </w:rPr>
        <w:t>Gekoppeld zijn aan het summa systeem.</w:t>
      </w:r>
    </w:p>
    <w:p w14:paraId="526D8FAA" w14:textId="502D4732" w:rsidR="007F264B" w:rsidRPr="00513920" w:rsidRDefault="007F264B" w:rsidP="007F264B">
      <w:pPr>
        <w:rPr>
          <w:b/>
          <w:bCs/>
        </w:rPr>
      </w:pPr>
    </w:p>
    <w:p w14:paraId="74112C37" w14:textId="2F95F279" w:rsidR="007F264B" w:rsidRPr="00513920" w:rsidRDefault="00C7436B" w:rsidP="007F264B">
      <w:pPr>
        <w:rPr>
          <w:b/>
          <w:bCs/>
        </w:rPr>
      </w:pPr>
      <w:proofErr w:type="spellStart"/>
      <w:r w:rsidRPr="00513920">
        <w:rPr>
          <w:b/>
          <w:bCs/>
        </w:rPr>
        <w:t>Wont</w:t>
      </w:r>
      <w:proofErr w:type="spellEnd"/>
      <w:r w:rsidRPr="00513920">
        <w:rPr>
          <w:b/>
          <w:bCs/>
        </w:rPr>
        <w:t xml:space="preserve"> have</w:t>
      </w:r>
      <w:r w:rsidR="0062632E" w:rsidRPr="00513920">
        <w:rPr>
          <w:b/>
          <w:bCs/>
        </w:rPr>
        <w:t>:</w:t>
      </w:r>
    </w:p>
    <w:p w14:paraId="3CB4A649" w14:textId="795C1B6D" w:rsidR="007F264B" w:rsidRPr="00513920" w:rsidRDefault="007F264B" w:rsidP="007F264B">
      <w:pPr>
        <w:rPr>
          <w:b/>
          <w:bCs/>
        </w:rPr>
      </w:pPr>
    </w:p>
    <w:p w14:paraId="5D952DCA" w14:textId="3F0A8EB3" w:rsidR="007F264B" w:rsidRPr="00513920" w:rsidRDefault="007F264B" w:rsidP="007F264B">
      <w:pPr>
        <w:rPr>
          <w:b/>
          <w:bCs/>
        </w:rPr>
      </w:pPr>
    </w:p>
    <w:p w14:paraId="13114D96" w14:textId="19DA1DD4" w:rsidR="007F264B" w:rsidRPr="00513920" w:rsidRDefault="007F264B" w:rsidP="007F264B">
      <w:pPr>
        <w:rPr>
          <w:b/>
          <w:bCs/>
        </w:rPr>
      </w:pPr>
    </w:p>
    <w:p w14:paraId="5FB7198B" w14:textId="0E5BC6EF" w:rsidR="007F264B" w:rsidRPr="00513920" w:rsidRDefault="007F264B" w:rsidP="007F264B">
      <w:pPr>
        <w:rPr>
          <w:b/>
          <w:bCs/>
        </w:rPr>
      </w:pPr>
    </w:p>
    <w:p w14:paraId="71EB85B4" w14:textId="73754425" w:rsidR="007F264B" w:rsidRPr="00513920" w:rsidRDefault="007F264B" w:rsidP="007F264B">
      <w:pPr>
        <w:rPr>
          <w:b/>
          <w:bCs/>
        </w:rPr>
      </w:pPr>
    </w:p>
    <w:p w14:paraId="74C44616" w14:textId="28C1A391" w:rsidR="007F264B" w:rsidRPr="00513920" w:rsidRDefault="007F264B" w:rsidP="007F264B">
      <w:pPr>
        <w:rPr>
          <w:b/>
          <w:bCs/>
        </w:rPr>
      </w:pPr>
    </w:p>
    <w:p w14:paraId="27ACC8F8" w14:textId="2AA69D06" w:rsidR="007F264B" w:rsidRPr="00513920" w:rsidRDefault="007F264B" w:rsidP="007F264B">
      <w:pPr>
        <w:rPr>
          <w:b/>
          <w:bCs/>
        </w:rPr>
      </w:pPr>
    </w:p>
    <w:p w14:paraId="54E2BB3B" w14:textId="1935AE49" w:rsidR="007F264B" w:rsidRPr="00513920" w:rsidRDefault="007F264B" w:rsidP="007F264B">
      <w:pPr>
        <w:rPr>
          <w:b/>
          <w:bCs/>
        </w:rPr>
      </w:pPr>
    </w:p>
    <w:p w14:paraId="3B6BF6EB" w14:textId="37EC6B64" w:rsidR="007F264B" w:rsidRPr="00513920" w:rsidRDefault="007F264B" w:rsidP="007F264B">
      <w:pPr>
        <w:rPr>
          <w:b/>
          <w:bCs/>
        </w:rPr>
      </w:pPr>
    </w:p>
    <w:p w14:paraId="03E0A2E3" w14:textId="718C9035" w:rsidR="007F264B" w:rsidRPr="00513920" w:rsidRDefault="007F264B" w:rsidP="007F264B">
      <w:pPr>
        <w:rPr>
          <w:b/>
          <w:bCs/>
        </w:rPr>
      </w:pPr>
    </w:p>
    <w:p w14:paraId="38852AD4" w14:textId="77777777" w:rsidR="00AC1BE5" w:rsidRPr="00513920" w:rsidRDefault="00AC1BE5" w:rsidP="007F264B">
      <w:pPr>
        <w:rPr>
          <w:b/>
          <w:bCs/>
        </w:rPr>
      </w:pPr>
    </w:p>
    <w:p w14:paraId="2DFB9D51" w14:textId="28CEEBF7" w:rsidR="007F264B" w:rsidRPr="00513920" w:rsidRDefault="007F264B" w:rsidP="007F264B">
      <w:pPr>
        <w:rPr>
          <w:b/>
          <w:bCs/>
        </w:rPr>
      </w:pPr>
    </w:p>
    <w:p w14:paraId="253F3DC5" w14:textId="06317CA5" w:rsidR="007F264B" w:rsidRPr="00513920" w:rsidRDefault="007F264B" w:rsidP="007F264B">
      <w:pPr>
        <w:rPr>
          <w:b/>
          <w:bCs/>
        </w:rPr>
      </w:pPr>
    </w:p>
    <w:p w14:paraId="338783C2" w14:textId="70D67DB1" w:rsidR="007F264B" w:rsidRPr="00513920" w:rsidRDefault="007F264B" w:rsidP="007F264B">
      <w:pPr>
        <w:rPr>
          <w:b/>
          <w:bCs/>
        </w:rPr>
      </w:pPr>
    </w:p>
    <w:p w14:paraId="6075669A" w14:textId="77777777" w:rsidR="00304F02" w:rsidRPr="00513920" w:rsidRDefault="00304F02" w:rsidP="00304F02">
      <w:pPr>
        <w:pStyle w:val="Kop1"/>
      </w:pPr>
      <w:bookmarkStart w:id="17" w:name="_Toc462307116"/>
      <w:r w:rsidRPr="00513920">
        <w:lastRenderedPageBreak/>
        <w:t>Gebruikersschermen</w:t>
      </w:r>
      <w:bookmarkEnd w:id="11"/>
      <w:bookmarkEnd w:id="12"/>
      <w:bookmarkEnd w:id="17"/>
    </w:p>
    <w:p w14:paraId="761CE5A9" w14:textId="2D516593" w:rsidR="00266B9D" w:rsidRPr="00513920" w:rsidRDefault="00266B9D">
      <w:pPr>
        <w:spacing w:after="200" w:line="276" w:lineRule="auto"/>
        <w:jc w:val="left"/>
        <w:rPr>
          <w:rFonts w:ascii="Arial" w:hAnsi="Arial" w:cs="Arial"/>
          <w:b/>
          <w:bCs/>
          <w:sz w:val="24"/>
          <w:szCs w:val="28"/>
        </w:rPr>
      </w:pPr>
      <w:bookmarkStart w:id="18" w:name="_Toc447878399"/>
      <w:bookmarkStart w:id="19" w:name="_Toc449083615"/>
    </w:p>
    <w:p w14:paraId="26B28475" w14:textId="390B74DB" w:rsidR="00BB52BB" w:rsidRPr="00513920" w:rsidRDefault="00BB52BB">
      <w:pPr>
        <w:spacing w:after="200" w:line="276" w:lineRule="auto"/>
        <w:jc w:val="left"/>
        <w:rPr>
          <w:rFonts w:asciiTheme="minorHAnsi" w:eastAsiaTheme="minorEastAsia" w:hAnsiTheme="minorHAnsi"/>
          <w:sz w:val="22"/>
          <w:lang w:eastAsia="nl-NL"/>
        </w:rPr>
      </w:pPr>
      <w:r w:rsidRPr="00513920">
        <w:rPr>
          <w:rFonts w:asciiTheme="minorHAnsi" w:eastAsiaTheme="minorEastAsia" w:hAnsiTheme="minorHAnsi"/>
          <w:sz w:val="22"/>
          <w:lang w:eastAsia="nl-NL"/>
        </w:rPr>
        <w:t>Hier laten we een beetje een beeld zien van de website hoe het eruit zou kunnen zien, ook kunt u een beetje laten zien hoe je door de functionalisten kunt gaan.</w:t>
      </w:r>
    </w:p>
    <w:p w14:paraId="1FF69587" w14:textId="165E3EEF" w:rsidR="00BB52BB" w:rsidRPr="00513920" w:rsidRDefault="00BB52BB">
      <w:pPr>
        <w:spacing w:after="200" w:line="276" w:lineRule="auto"/>
        <w:jc w:val="left"/>
        <w:rPr>
          <w:rFonts w:asciiTheme="minorHAnsi" w:eastAsiaTheme="minorEastAsia" w:hAnsiTheme="minorHAnsi"/>
          <w:sz w:val="22"/>
          <w:lang w:eastAsia="nl-NL"/>
        </w:rPr>
      </w:pPr>
      <w:r w:rsidRPr="00513920">
        <w:rPr>
          <w:rFonts w:asciiTheme="minorHAnsi" w:eastAsiaTheme="minorEastAsia" w:hAnsiTheme="minorHAnsi"/>
          <w:sz w:val="22"/>
          <w:lang w:eastAsia="nl-NL"/>
        </w:rPr>
        <w:t>Het is niet de definitieve look!</w:t>
      </w:r>
    </w:p>
    <w:p w14:paraId="73EBEDB3" w14:textId="38A11491" w:rsidR="00266B9D" w:rsidRPr="00513920" w:rsidRDefault="00266B9D">
      <w:pPr>
        <w:spacing w:after="200" w:line="276" w:lineRule="auto"/>
        <w:jc w:val="left"/>
        <w:rPr>
          <w:rFonts w:ascii="Arial" w:hAnsi="Arial" w:cs="Arial"/>
          <w:b/>
          <w:bCs/>
          <w:sz w:val="24"/>
          <w:szCs w:val="28"/>
        </w:rPr>
      </w:pPr>
      <w:r w:rsidRPr="00513920">
        <w:rPr>
          <w:rFonts w:ascii="Arial" w:hAnsi="Arial" w:cs="Arial"/>
          <w:b/>
          <w:bCs/>
          <w:sz w:val="24"/>
          <w:szCs w:val="28"/>
        </w:rPr>
        <w:t>Login:</w:t>
      </w:r>
    </w:p>
    <w:p w14:paraId="571AA649" w14:textId="77777777" w:rsidR="00266B9D" w:rsidRPr="00513920" w:rsidRDefault="00266B9D">
      <w:pPr>
        <w:spacing w:after="200" w:line="276" w:lineRule="auto"/>
        <w:jc w:val="left"/>
        <w:rPr>
          <w:rFonts w:ascii="Arial" w:hAnsi="Arial" w:cs="Arial"/>
          <w:b/>
          <w:bCs/>
          <w:sz w:val="24"/>
          <w:szCs w:val="28"/>
        </w:rPr>
      </w:pPr>
      <w:r w:rsidRPr="00513920">
        <w:rPr>
          <w:noProof/>
        </w:rPr>
        <w:drawing>
          <wp:inline distT="0" distB="0" distL="0" distR="0" wp14:anchorId="0AEDCDBC" wp14:editId="432A5B31">
            <wp:extent cx="5760720" cy="3267710"/>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67710"/>
                    </a:xfrm>
                    <a:prstGeom prst="rect">
                      <a:avLst/>
                    </a:prstGeom>
                  </pic:spPr>
                </pic:pic>
              </a:graphicData>
            </a:graphic>
          </wp:inline>
        </w:drawing>
      </w:r>
    </w:p>
    <w:p w14:paraId="155950F3" w14:textId="346A1284" w:rsidR="00266B9D" w:rsidRPr="00513920" w:rsidRDefault="00266B9D">
      <w:pPr>
        <w:spacing w:after="200" w:line="276" w:lineRule="auto"/>
        <w:jc w:val="left"/>
        <w:rPr>
          <w:rFonts w:ascii="Arial" w:hAnsi="Arial" w:cs="Arial"/>
          <w:b/>
          <w:bCs/>
          <w:sz w:val="24"/>
          <w:szCs w:val="28"/>
        </w:rPr>
      </w:pPr>
      <w:r w:rsidRPr="00513920">
        <w:rPr>
          <w:rFonts w:ascii="Arial" w:hAnsi="Arial" w:cs="Arial"/>
          <w:b/>
          <w:bCs/>
          <w:sz w:val="24"/>
          <w:szCs w:val="28"/>
        </w:rPr>
        <w:t>Dashboard:</w:t>
      </w:r>
    </w:p>
    <w:p w14:paraId="2894676D" w14:textId="2D831896" w:rsidR="00266B9D" w:rsidRPr="00513920" w:rsidRDefault="00266B9D">
      <w:pPr>
        <w:spacing w:after="200" w:line="276" w:lineRule="auto"/>
        <w:jc w:val="left"/>
        <w:rPr>
          <w:rFonts w:ascii="Arial" w:hAnsi="Arial" w:cs="Arial"/>
          <w:b/>
          <w:bCs/>
          <w:sz w:val="24"/>
          <w:szCs w:val="28"/>
        </w:rPr>
      </w:pPr>
      <w:r w:rsidRPr="00513920">
        <w:rPr>
          <w:noProof/>
        </w:rPr>
        <w:drawing>
          <wp:inline distT="0" distB="0" distL="0" distR="0" wp14:anchorId="1952FD33" wp14:editId="24BDAD59">
            <wp:extent cx="5760720" cy="32600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60090"/>
                    </a:xfrm>
                    <a:prstGeom prst="rect">
                      <a:avLst/>
                    </a:prstGeom>
                  </pic:spPr>
                </pic:pic>
              </a:graphicData>
            </a:graphic>
          </wp:inline>
        </w:drawing>
      </w:r>
    </w:p>
    <w:p w14:paraId="27CB1E65" w14:textId="76DFE94B" w:rsidR="00266B9D" w:rsidRPr="00513920" w:rsidRDefault="00266B9D">
      <w:pPr>
        <w:spacing w:after="200" w:line="276" w:lineRule="auto"/>
        <w:jc w:val="left"/>
        <w:rPr>
          <w:rFonts w:ascii="Arial" w:hAnsi="Arial" w:cs="Arial"/>
          <w:sz w:val="24"/>
          <w:szCs w:val="28"/>
        </w:rPr>
      </w:pPr>
      <w:r w:rsidRPr="00513920">
        <w:rPr>
          <w:rFonts w:ascii="Arial" w:hAnsi="Arial" w:cs="Arial"/>
          <w:b/>
          <w:bCs/>
          <w:sz w:val="24"/>
          <w:szCs w:val="28"/>
        </w:rPr>
        <w:lastRenderedPageBreak/>
        <w:t>Cijferlijst</w:t>
      </w:r>
      <w:r w:rsidR="001F133F" w:rsidRPr="00513920">
        <w:rPr>
          <w:rFonts w:ascii="Arial" w:hAnsi="Arial" w:cs="Arial"/>
          <w:b/>
          <w:bCs/>
          <w:sz w:val="24"/>
          <w:szCs w:val="28"/>
        </w:rPr>
        <w:t xml:space="preserve"> / Beoordeling</w:t>
      </w:r>
      <w:r w:rsidRPr="00513920">
        <w:rPr>
          <w:rFonts w:ascii="Arial" w:hAnsi="Arial" w:cs="Arial"/>
          <w:sz w:val="24"/>
          <w:szCs w:val="28"/>
        </w:rPr>
        <w:t>:</w:t>
      </w:r>
    </w:p>
    <w:p w14:paraId="12508A91" w14:textId="22B43EDC" w:rsidR="00304F02" w:rsidRPr="00513920" w:rsidRDefault="00266B9D">
      <w:pPr>
        <w:spacing w:after="200" w:line="276" w:lineRule="auto"/>
        <w:jc w:val="left"/>
        <w:rPr>
          <w:rFonts w:asciiTheme="majorHAnsi" w:eastAsiaTheme="majorEastAsia" w:hAnsiTheme="majorHAnsi" w:cstheme="majorBidi"/>
          <w:b/>
          <w:sz w:val="36"/>
          <w:szCs w:val="32"/>
          <w:lang w:eastAsia="nl-NL"/>
        </w:rPr>
      </w:pPr>
      <w:r w:rsidRPr="00513920">
        <w:rPr>
          <w:noProof/>
        </w:rPr>
        <w:drawing>
          <wp:inline distT="0" distB="0" distL="0" distR="0" wp14:anchorId="77DC4D7E" wp14:editId="0C7B0C80">
            <wp:extent cx="5760720" cy="32689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68980"/>
                    </a:xfrm>
                    <a:prstGeom prst="rect">
                      <a:avLst/>
                    </a:prstGeom>
                  </pic:spPr>
                </pic:pic>
              </a:graphicData>
            </a:graphic>
          </wp:inline>
        </w:drawing>
      </w:r>
      <w:r w:rsidR="00304F02" w:rsidRPr="00513920">
        <w:br w:type="page"/>
      </w:r>
    </w:p>
    <w:p w14:paraId="36E099E5" w14:textId="77777777" w:rsidR="00304F02" w:rsidRPr="00513920" w:rsidRDefault="00304F02" w:rsidP="00304F02">
      <w:pPr>
        <w:pStyle w:val="Kop1"/>
      </w:pPr>
      <w:bookmarkStart w:id="20" w:name="_Toc462307117"/>
      <w:r w:rsidRPr="00513920">
        <w:lastRenderedPageBreak/>
        <w:t>Navigatiestructuur</w:t>
      </w:r>
      <w:bookmarkEnd w:id="18"/>
      <w:bookmarkEnd w:id="19"/>
      <w:bookmarkEnd w:id="20"/>
    </w:p>
    <w:p w14:paraId="283371F6" w14:textId="10EDF383" w:rsidR="001F133F" w:rsidRPr="00513920" w:rsidRDefault="001F133F">
      <w:pPr>
        <w:spacing w:after="200" w:line="276" w:lineRule="auto"/>
        <w:jc w:val="left"/>
      </w:pPr>
      <w:bookmarkStart w:id="21" w:name="_Toc435780371"/>
      <w:bookmarkStart w:id="22" w:name="_Toc449083616"/>
    </w:p>
    <w:p w14:paraId="13A3B458" w14:textId="73846E7C" w:rsidR="00A07AA6" w:rsidRPr="00513920" w:rsidRDefault="00A07AA6">
      <w:pPr>
        <w:spacing w:after="200" w:line="276" w:lineRule="auto"/>
        <w:jc w:val="left"/>
      </w:pPr>
      <w:r w:rsidRPr="00513920">
        <w:t>Hier kunt u zien hoe u door de website kan maneuvreren</w:t>
      </w:r>
      <w:r w:rsidR="00343F71" w:rsidRPr="00513920">
        <w:t>. Als u bijvoorbeeld een docent bent kunt u bij de beoordeling pagina.</w:t>
      </w:r>
      <w:r w:rsidRPr="00513920">
        <w:t xml:space="preserve"> </w:t>
      </w:r>
    </w:p>
    <w:p w14:paraId="2A143EB9" w14:textId="6622490A" w:rsidR="00304F02" w:rsidRPr="00513920" w:rsidRDefault="001F133F">
      <w:pPr>
        <w:spacing w:after="200" w:line="276" w:lineRule="auto"/>
        <w:jc w:val="left"/>
        <w:rPr>
          <w:rFonts w:asciiTheme="majorHAnsi" w:eastAsiaTheme="majorEastAsia" w:hAnsiTheme="majorHAnsi" w:cstheme="majorBidi"/>
          <w:b/>
          <w:sz w:val="36"/>
          <w:szCs w:val="32"/>
          <w:lang w:eastAsia="nl-NL"/>
        </w:rPr>
      </w:pPr>
      <w:r w:rsidRPr="00513920">
        <w:rPr>
          <w:noProof/>
        </w:rPr>
        <w:drawing>
          <wp:anchor distT="0" distB="0" distL="114300" distR="114300" simplePos="0" relativeHeight="251668480" behindDoc="0" locked="0" layoutInCell="1" allowOverlap="1" wp14:anchorId="41000EE4" wp14:editId="3E9004B7">
            <wp:simplePos x="0" y="0"/>
            <wp:positionH relativeFrom="margin">
              <wp:posOffset>544830</wp:posOffset>
            </wp:positionH>
            <wp:positionV relativeFrom="paragraph">
              <wp:posOffset>6985</wp:posOffset>
            </wp:positionV>
            <wp:extent cx="5000625" cy="4610100"/>
            <wp:effectExtent l="0" t="0" r="9525"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00625" cy="4610100"/>
                    </a:xfrm>
                    <a:prstGeom prst="rect">
                      <a:avLst/>
                    </a:prstGeom>
                  </pic:spPr>
                </pic:pic>
              </a:graphicData>
            </a:graphic>
          </wp:anchor>
        </w:drawing>
      </w:r>
      <w:r w:rsidR="00304F02" w:rsidRPr="00513920">
        <w:br w:type="page"/>
      </w:r>
    </w:p>
    <w:p w14:paraId="65B70D81" w14:textId="0306C29E" w:rsidR="00304F02" w:rsidRPr="00513920" w:rsidRDefault="00304F02" w:rsidP="00304F02">
      <w:pPr>
        <w:pStyle w:val="Kop1"/>
      </w:pPr>
      <w:bookmarkStart w:id="23" w:name="_Toc462307118"/>
      <w:r w:rsidRPr="00513920">
        <w:lastRenderedPageBreak/>
        <w:t>Formulierontwerp</w:t>
      </w:r>
      <w:bookmarkEnd w:id="21"/>
      <w:bookmarkEnd w:id="22"/>
      <w:bookmarkEnd w:id="23"/>
    </w:p>
    <w:p w14:paraId="723C5179" w14:textId="7F012DD5" w:rsidR="001F133F" w:rsidRPr="00513920" w:rsidRDefault="001F133F">
      <w:pPr>
        <w:spacing w:after="200" w:line="276" w:lineRule="auto"/>
        <w:jc w:val="left"/>
      </w:pPr>
      <w:bookmarkStart w:id="24" w:name="_Toc447878401"/>
      <w:bookmarkStart w:id="25" w:name="_Toc449083617"/>
      <w:r w:rsidRPr="00513920">
        <w:rPr>
          <w:noProof/>
        </w:rPr>
        <w:drawing>
          <wp:anchor distT="0" distB="0" distL="114300" distR="114300" simplePos="0" relativeHeight="251667456" behindDoc="0" locked="0" layoutInCell="1" allowOverlap="1" wp14:anchorId="10A94776" wp14:editId="4F1CD2A2">
            <wp:simplePos x="0" y="0"/>
            <wp:positionH relativeFrom="margin">
              <wp:align>left</wp:align>
            </wp:positionH>
            <wp:positionV relativeFrom="paragraph">
              <wp:posOffset>306705</wp:posOffset>
            </wp:positionV>
            <wp:extent cx="3030220" cy="2232660"/>
            <wp:effectExtent l="0" t="0" r="0" b="0"/>
            <wp:wrapThrough wrapText="bothSides">
              <wp:wrapPolygon edited="0">
                <wp:start x="0" y="0"/>
                <wp:lineTo x="0" y="21379"/>
                <wp:lineTo x="21455" y="21379"/>
                <wp:lineTo x="21455"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36367" cy="2237380"/>
                    </a:xfrm>
                    <a:prstGeom prst="rect">
                      <a:avLst/>
                    </a:prstGeom>
                  </pic:spPr>
                </pic:pic>
              </a:graphicData>
            </a:graphic>
            <wp14:sizeRelH relativeFrom="margin">
              <wp14:pctWidth>0</wp14:pctWidth>
            </wp14:sizeRelH>
            <wp14:sizeRelV relativeFrom="margin">
              <wp14:pctHeight>0</wp14:pctHeight>
            </wp14:sizeRelV>
          </wp:anchor>
        </w:drawing>
      </w:r>
    </w:p>
    <w:p w14:paraId="45644278" w14:textId="77777777" w:rsidR="001F133F" w:rsidRPr="00513920" w:rsidRDefault="001F133F">
      <w:pPr>
        <w:spacing w:after="200" w:line="276" w:lineRule="auto"/>
        <w:jc w:val="left"/>
      </w:pPr>
    </w:p>
    <w:p w14:paraId="473868CE" w14:textId="77777777" w:rsidR="001F133F" w:rsidRPr="00513920" w:rsidRDefault="001F133F">
      <w:pPr>
        <w:spacing w:after="200" w:line="276" w:lineRule="auto"/>
        <w:jc w:val="left"/>
      </w:pPr>
    </w:p>
    <w:p w14:paraId="18C4E15C" w14:textId="43CE5684" w:rsidR="000B2FA0" w:rsidRPr="00513920" w:rsidRDefault="001F133F">
      <w:pPr>
        <w:spacing w:after="200" w:line="276" w:lineRule="auto"/>
        <w:jc w:val="left"/>
      </w:pPr>
      <w:r w:rsidRPr="00513920">
        <w:t>Als de gebruiker de website opent kom je bij het inlog scherm waar je ook alleen kan inloggen. Dit doe je door je gebruikersnaam en wachtwoord in te voeren in de juiste velden.</w:t>
      </w:r>
    </w:p>
    <w:p w14:paraId="1126B8DB" w14:textId="77777777" w:rsidR="000B2FA0" w:rsidRPr="00513920" w:rsidRDefault="000B2FA0">
      <w:pPr>
        <w:spacing w:after="200" w:line="276" w:lineRule="auto"/>
        <w:jc w:val="left"/>
      </w:pPr>
    </w:p>
    <w:p w14:paraId="114097B2" w14:textId="1508BDFD" w:rsidR="000B2FA0" w:rsidRPr="00513920" w:rsidRDefault="000B2FA0">
      <w:pPr>
        <w:spacing w:after="200" w:line="276" w:lineRule="auto"/>
        <w:jc w:val="left"/>
      </w:pPr>
    </w:p>
    <w:p w14:paraId="3569FEE6" w14:textId="5C5DA8D2" w:rsidR="000B2FA0" w:rsidRPr="00513920" w:rsidRDefault="000B2FA0">
      <w:pPr>
        <w:spacing w:after="200" w:line="276" w:lineRule="auto"/>
        <w:jc w:val="left"/>
      </w:pPr>
    </w:p>
    <w:p w14:paraId="4ACF112E" w14:textId="76828160" w:rsidR="00285E00" w:rsidRPr="00513920" w:rsidRDefault="00285E00">
      <w:pPr>
        <w:spacing w:after="200" w:line="276" w:lineRule="auto"/>
        <w:jc w:val="left"/>
      </w:pPr>
      <w:r w:rsidRPr="00513920">
        <w:rPr>
          <w:noProof/>
        </w:rPr>
        <w:drawing>
          <wp:anchor distT="0" distB="0" distL="114300" distR="114300" simplePos="0" relativeHeight="251669504" behindDoc="1" locked="0" layoutInCell="1" allowOverlap="1" wp14:anchorId="6B5FA59F" wp14:editId="1B1DE265">
            <wp:simplePos x="0" y="0"/>
            <wp:positionH relativeFrom="column">
              <wp:posOffset>-80645</wp:posOffset>
            </wp:positionH>
            <wp:positionV relativeFrom="paragraph">
              <wp:posOffset>265430</wp:posOffset>
            </wp:positionV>
            <wp:extent cx="4229735" cy="2658110"/>
            <wp:effectExtent l="0" t="0" r="0" b="8890"/>
            <wp:wrapTight wrapText="bothSides">
              <wp:wrapPolygon edited="0">
                <wp:start x="0" y="0"/>
                <wp:lineTo x="0" y="21517"/>
                <wp:lineTo x="21499" y="21517"/>
                <wp:lineTo x="21499" y="0"/>
                <wp:lineTo x="0" y="0"/>
              </wp:wrapPolygon>
            </wp:wrapTight>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4229735" cy="2658110"/>
                    </a:xfrm>
                    <a:prstGeom prst="rect">
                      <a:avLst/>
                    </a:prstGeom>
                  </pic:spPr>
                </pic:pic>
              </a:graphicData>
            </a:graphic>
            <wp14:sizeRelH relativeFrom="margin">
              <wp14:pctWidth>0</wp14:pctWidth>
            </wp14:sizeRelH>
            <wp14:sizeRelV relativeFrom="margin">
              <wp14:pctHeight>0</wp14:pctHeight>
            </wp14:sizeRelV>
          </wp:anchor>
        </w:drawing>
      </w:r>
    </w:p>
    <w:p w14:paraId="75AD6021" w14:textId="6247C5F7" w:rsidR="00304F02" w:rsidRPr="00513920" w:rsidRDefault="00304F02">
      <w:pPr>
        <w:spacing w:after="200" w:line="276" w:lineRule="auto"/>
        <w:jc w:val="left"/>
        <w:rPr>
          <w:rFonts w:asciiTheme="majorHAnsi" w:eastAsiaTheme="majorEastAsia" w:hAnsiTheme="majorHAnsi" w:cstheme="majorBidi"/>
          <w:b/>
          <w:sz w:val="36"/>
          <w:szCs w:val="32"/>
          <w:lang w:eastAsia="nl-NL"/>
        </w:rPr>
      </w:pPr>
    </w:p>
    <w:p w14:paraId="255AB8FA" w14:textId="01B5B7C5" w:rsidR="00285E00" w:rsidRPr="00513920" w:rsidRDefault="00285E00">
      <w:pPr>
        <w:spacing w:after="200" w:line="276" w:lineRule="auto"/>
        <w:jc w:val="left"/>
      </w:pPr>
      <w:r w:rsidRPr="00513920">
        <w:t>Als je een beoordeling wil toevoegen aan een student heb je een formulier waar je gegevens kan toevoegen dit kan je dan alleen als docent / stagebegeleider doen.</w:t>
      </w:r>
    </w:p>
    <w:p w14:paraId="25D2841D" w14:textId="4AE3EC98" w:rsidR="00285E00" w:rsidRPr="00513920" w:rsidRDefault="00285E00">
      <w:pPr>
        <w:spacing w:after="200" w:line="276" w:lineRule="auto"/>
        <w:jc w:val="left"/>
        <w:rPr>
          <w:rFonts w:asciiTheme="majorHAnsi" w:eastAsiaTheme="majorEastAsia" w:hAnsiTheme="majorHAnsi" w:cstheme="majorBidi"/>
          <w:b/>
          <w:sz w:val="36"/>
          <w:szCs w:val="32"/>
          <w:lang w:eastAsia="nl-NL"/>
        </w:rPr>
      </w:pPr>
    </w:p>
    <w:p w14:paraId="24F860A8" w14:textId="1D66CEA1" w:rsidR="00285E00" w:rsidRPr="00513920" w:rsidRDefault="00285E00">
      <w:pPr>
        <w:spacing w:after="200" w:line="276" w:lineRule="auto"/>
        <w:jc w:val="left"/>
        <w:rPr>
          <w:rFonts w:asciiTheme="majorHAnsi" w:eastAsiaTheme="majorEastAsia" w:hAnsiTheme="majorHAnsi" w:cstheme="majorBidi"/>
          <w:b/>
          <w:sz w:val="36"/>
          <w:szCs w:val="32"/>
          <w:lang w:eastAsia="nl-NL"/>
        </w:rPr>
      </w:pPr>
    </w:p>
    <w:p w14:paraId="0C11B2A9" w14:textId="0877DCF3" w:rsidR="00285E00" w:rsidRPr="00513920" w:rsidRDefault="00285E00">
      <w:pPr>
        <w:spacing w:after="200" w:line="276" w:lineRule="auto"/>
        <w:jc w:val="left"/>
        <w:rPr>
          <w:rFonts w:asciiTheme="majorHAnsi" w:eastAsiaTheme="majorEastAsia" w:hAnsiTheme="majorHAnsi" w:cstheme="majorBidi"/>
          <w:b/>
          <w:sz w:val="36"/>
          <w:szCs w:val="32"/>
          <w:lang w:eastAsia="nl-NL"/>
        </w:rPr>
      </w:pPr>
    </w:p>
    <w:p w14:paraId="79640927" w14:textId="5876727D" w:rsidR="00285E00" w:rsidRPr="00513920" w:rsidRDefault="00285E00">
      <w:pPr>
        <w:spacing w:after="200" w:line="276" w:lineRule="auto"/>
        <w:jc w:val="left"/>
        <w:rPr>
          <w:rFonts w:asciiTheme="majorHAnsi" w:eastAsiaTheme="majorEastAsia" w:hAnsiTheme="majorHAnsi" w:cstheme="majorBidi"/>
          <w:b/>
          <w:sz w:val="36"/>
          <w:szCs w:val="32"/>
          <w:lang w:eastAsia="nl-NL"/>
        </w:rPr>
      </w:pPr>
    </w:p>
    <w:p w14:paraId="53130518" w14:textId="2FF6A7AB" w:rsidR="00285E00" w:rsidRPr="00513920" w:rsidRDefault="00285E00">
      <w:pPr>
        <w:spacing w:after="200" w:line="276" w:lineRule="auto"/>
        <w:jc w:val="left"/>
        <w:rPr>
          <w:rFonts w:asciiTheme="majorHAnsi" w:eastAsiaTheme="majorEastAsia" w:hAnsiTheme="majorHAnsi" w:cstheme="majorBidi"/>
          <w:b/>
          <w:sz w:val="36"/>
          <w:szCs w:val="32"/>
          <w:lang w:eastAsia="nl-NL"/>
        </w:rPr>
      </w:pPr>
    </w:p>
    <w:p w14:paraId="248B10BB" w14:textId="460A8DA8" w:rsidR="00285E00" w:rsidRPr="00513920" w:rsidRDefault="00285E00">
      <w:pPr>
        <w:spacing w:after="200" w:line="276" w:lineRule="auto"/>
        <w:jc w:val="left"/>
        <w:rPr>
          <w:rFonts w:asciiTheme="majorHAnsi" w:eastAsiaTheme="majorEastAsia" w:hAnsiTheme="majorHAnsi" w:cstheme="majorBidi"/>
          <w:b/>
          <w:sz w:val="36"/>
          <w:szCs w:val="32"/>
          <w:lang w:eastAsia="nl-NL"/>
        </w:rPr>
      </w:pPr>
    </w:p>
    <w:p w14:paraId="1DE94FE8" w14:textId="0039BE5A" w:rsidR="00285E00" w:rsidRPr="00513920" w:rsidRDefault="00285E00">
      <w:pPr>
        <w:spacing w:after="200" w:line="276" w:lineRule="auto"/>
        <w:jc w:val="left"/>
        <w:rPr>
          <w:rFonts w:asciiTheme="majorHAnsi" w:eastAsiaTheme="majorEastAsia" w:hAnsiTheme="majorHAnsi" w:cstheme="majorBidi"/>
          <w:b/>
          <w:sz w:val="36"/>
          <w:szCs w:val="32"/>
          <w:lang w:eastAsia="nl-NL"/>
        </w:rPr>
      </w:pPr>
    </w:p>
    <w:p w14:paraId="71D8B0F6" w14:textId="77777777" w:rsidR="00285E00" w:rsidRPr="00513920" w:rsidRDefault="00285E00">
      <w:pPr>
        <w:spacing w:after="200" w:line="276" w:lineRule="auto"/>
        <w:jc w:val="left"/>
        <w:rPr>
          <w:rFonts w:asciiTheme="majorHAnsi" w:eastAsiaTheme="majorEastAsia" w:hAnsiTheme="majorHAnsi" w:cstheme="majorBidi"/>
          <w:b/>
          <w:sz w:val="36"/>
          <w:szCs w:val="32"/>
          <w:lang w:eastAsia="nl-NL"/>
        </w:rPr>
      </w:pPr>
    </w:p>
    <w:p w14:paraId="174DD99C" w14:textId="77777777" w:rsidR="00304F02" w:rsidRPr="00513920" w:rsidRDefault="00304F02" w:rsidP="00304F02">
      <w:pPr>
        <w:pStyle w:val="Kop1"/>
      </w:pPr>
      <w:bookmarkStart w:id="26" w:name="_Toc462307119"/>
      <w:r w:rsidRPr="00513920">
        <w:lastRenderedPageBreak/>
        <w:t>Uitvoerontwerp</w:t>
      </w:r>
      <w:bookmarkEnd w:id="24"/>
      <w:bookmarkEnd w:id="25"/>
      <w:bookmarkEnd w:id="26"/>
    </w:p>
    <w:p w14:paraId="578B8082" w14:textId="6F3929E6" w:rsidR="006963E8" w:rsidRPr="00513920" w:rsidRDefault="006963E8" w:rsidP="006963E8">
      <w:pPr>
        <w:rPr>
          <w:lang w:eastAsia="nl-NL"/>
        </w:rPr>
      </w:pPr>
    </w:p>
    <w:p w14:paraId="7060A44A" w14:textId="6751BE6A" w:rsidR="00BF2573" w:rsidRPr="00513920" w:rsidRDefault="00686D09" w:rsidP="00686D09">
      <w:pPr>
        <w:pStyle w:val="Geenafstand"/>
      </w:pPr>
      <w:r w:rsidRPr="00513920">
        <w:t xml:space="preserve">De website krijgt de mogelijkheid om de </w:t>
      </w:r>
      <w:del w:id="27" w:author="thomas slack" w:date="2021-11-24T14:03:00Z">
        <w:r w:rsidRPr="00513920" w:rsidDel="00513920">
          <w:delText>beoordelingslijst  uit</w:delText>
        </w:r>
      </w:del>
      <w:ins w:id="28" w:author="thomas slack" w:date="2021-11-24T14:03:00Z">
        <w:r w:rsidR="00513920" w:rsidRPr="00513920">
          <w:t>beoordelingslijst uit</w:t>
        </w:r>
      </w:ins>
      <w:r w:rsidRPr="00513920">
        <w:t xml:space="preserve"> te printen / te downloaden als </w:t>
      </w:r>
      <w:del w:id="29" w:author="thomas slack" w:date="2021-11-24T14:03:00Z">
        <w:r w:rsidRPr="00513920" w:rsidDel="00513920">
          <w:delText>PDF bestand</w:delText>
        </w:r>
      </w:del>
      <w:ins w:id="30" w:author="thomas slack" w:date="2021-11-24T14:03:00Z">
        <w:r w:rsidR="00513920" w:rsidRPr="00513920">
          <w:t>pdf-bestand</w:t>
        </w:r>
      </w:ins>
      <w:r w:rsidR="00156BD1" w:rsidRPr="00513920">
        <w:t>.</w:t>
      </w:r>
      <w:r w:rsidR="00514489" w:rsidRPr="00513920">
        <w:t xml:space="preserve"> </w:t>
      </w:r>
    </w:p>
    <w:sectPr w:rsidR="00BF2573" w:rsidRPr="00513920" w:rsidSect="005754E0">
      <w:headerReference w:type="default" r:id="rId22"/>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64F5" w14:textId="77777777" w:rsidR="00A133E1" w:rsidRDefault="00A133E1" w:rsidP="00E15D68">
      <w:pPr>
        <w:spacing w:line="240" w:lineRule="auto"/>
      </w:pPr>
      <w:r>
        <w:separator/>
      </w:r>
    </w:p>
  </w:endnote>
  <w:endnote w:type="continuationSeparator" w:id="0">
    <w:p w14:paraId="283A797E" w14:textId="77777777" w:rsidR="00A133E1" w:rsidRDefault="00A133E1"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95978"/>
      <w:docPartObj>
        <w:docPartGallery w:val="Page Numbers (Bottom of Page)"/>
        <w:docPartUnique/>
      </w:docPartObj>
    </w:sdtPr>
    <w:sdtEndPr/>
    <w:sdtContent>
      <w:p w14:paraId="44C27460" w14:textId="77777777" w:rsidR="004A1FE3" w:rsidRDefault="004A1FE3">
        <w:pPr>
          <w:pStyle w:val="Voettekst"/>
          <w:jc w:val="right"/>
        </w:pPr>
        <w:r>
          <w:fldChar w:fldCharType="begin"/>
        </w:r>
        <w:r>
          <w:instrText>PAGE   \* MERGEFORMAT</w:instrText>
        </w:r>
        <w:r>
          <w:fldChar w:fldCharType="separate"/>
        </w:r>
        <w:r w:rsidR="00947839">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65263"/>
      <w:docPartObj>
        <w:docPartGallery w:val="Page Numbers (Bottom of Page)"/>
        <w:docPartUnique/>
      </w:docPartObj>
    </w:sdtPr>
    <w:sdtEndPr/>
    <w:sdtContent>
      <w:p w14:paraId="16B384C0" w14:textId="77777777" w:rsidR="004A0228" w:rsidRPr="00845276" w:rsidRDefault="004A0228" w:rsidP="00845276">
        <w:pPr>
          <w:pStyle w:val="Koptekst"/>
          <w:tabs>
            <w:tab w:val="left" w:pos="4084"/>
          </w:tabs>
          <w:rPr>
            <w:color w:val="4F81BD" w:themeColor="accent1"/>
            <w:sz w:val="16"/>
            <w:szCs w:val="16"/>
          </w:rPr>
        </w:pPr>
        <w:r>
          <w:fldChar w:fldCharType="begin"/>
        </w:r>
        <w:r>
          <w:instrText>PAGE   \* MERGEFORMAT</w:instrText>
        </w:r>
        <w:r>
          <w:fldChar w:fldCharType="separate"/>
        </w:r>
        <w:r w:rsidR="00947839">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1D7A" w14:textId="77777777" w:rsidR="00A133E1" w:rsidRDefault="00A133E1" w:rsidP="00E15D68">
      <w:pPr>
        <w:spacing w:line="240" w:lineRule="auto"/>
      </w:pPr>
      <w:r>
        <w:separator/>
      </w:r>
    </w:p>
  </w:footnote>
  <w:footnote w:type="continuationSeparator" w:id="0">
    <w:p w14:paraId="310AAD09" w14:textId="77777777" w:rsidR="00A133E1" w:rsidRDefault="00A133E1"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7EF7E" w14:textId="77777777" w:rsidR="005754E0" w:rsidRDefault="005754E0" w:rsidP="005754E0">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DE389" w14:textId="77777777" w:rsidR="004A0228" w:rsidRDefault="004A1FE3" w:rsidP="004A1FE3">
    <w:pPr>
      <w:pStyle w:val="Koptekst"/>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F4479B">
      <w:rPr>
        <w:color w:val="4F81BD" w:themeColor="accent1"/>
      </w:rPr>
      <w:t>Titel</w:t>
    </w:r>
    <w:r>
      <w:rPr>
        <w:color w:val="4F81BD" w:themeColor="accent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FCB3" w14:textId="77777777" w:rsidR="008374F1" w:rsidRPr="00304F02" w:rsidRDefault="008374F1" w:rsidP="00304F0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520F1"/>
    <w:multiLevelType w:val="hybridMultilevel"/>
    <w:tmpl w:val="407A1A60"/>
    <w:lvl w:ilvl="0" w:tplc="30FEF0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6F4AD7"/>
    <w:multiLevelType w:val="hybridMultilevel"/>
    <w:tmpl w:val="EBE07AAC"/>
    <w:lvl w:ilvl="0" w:tplc="438262DC">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8200245"/>
    <w:multiLevelType w:val="hybridMultilevel"/>
    <w:tmpl w:val="C626282C"/>
    <w:lvl w:ilvl="0" w:tplc="EB18AB00">
      <w:start w:val="2"/>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033414D"/>
    <w:multiLevelType w:val="hybridMultilevel"/>
    <w:tmpl w:val="C53ADC58"/>
    <w:lvl w:ilvl="0" w:tplc="9F340A3E">
      <w:start w:val="1"/>
      <w:numFmt w:val="bullet"/>
      <w:lvlText w:val="•"/>
      <w:lvlJc w:val="left"/>
      <w:pPr>
        <w:tabs>
          <w:tab w:val="num" w:pos="720"/>
        </w:tabs>
        <w:ind w:left="720" w:hanging="360"/>
      </w:pPr>
      <w:rPr>
        <w:rFonts w:ascii="Arial" w:hAnsi="Arial" w:hint="default"/>
      </w:rPr>
    </w:lvl>
    <w:lvl w:ilvl="1" w:tplc="54EEA454" w:tentative="1">
      <w:start w:val="1"/>
      <w:numFmt w:val="bullet"/>
      <w:lvlText w:val="•"/>
      <w:lvlJc w:val="left"/>
      <w:pPr>
        <w:tabs>
          <w:tab w:val="num" w:pos="1440"/>
        </w:tabs>
        <w:ind w:left="1440" w:hanging="360"/>
      </w:pPr>
      <w:rPr>
        <w:rFonts w:ascii="Arial" w:hAnsi="Arial" w:hint="default"/>
      </w:rPr>
    </w:lvl>
    <w:lvl w:ilvl="2" w:tplc="DCDA3FEE" w:tentative="1">
      <w:start w:val="1"/>
      <w:numFmt w:val="bullet"/>
      <w:lvlText w:val="•"/>
      <w:lvlJc w:val="left"/>
      <w:pPr>
        <w:tabs>
          <w:tab w:val="num" w:pos="2160"/>
        </w:tabs>
        <w:ind w:left="2160" w:hanging="360"/>
      </w:pPr>
      <w:rPr>
        <w:rFonts w:ascii="Arial" w:hAnsi="Arial" w:hint="default"/>
      </w:rPr>
    </w:lvl>
    <w:lvl w:ilvl="3" w:tplc="1A601506" w:tentative="1">
      <w:start w:val="1"/>
      <w:numFmt w:val="bullet"/>
      <w:lvlText w:val="•"/>
      <w:lvlJc w:val="left"/>
      <w:pPr>
        <w:tabs>
          <w:tab w:val="num" w:pos="2880"/>
        </w:tabs>
        <w:ind w:left="2880" w:hanging="360"/>
      </w:pPr>
      <w:rPr>
        <w:rFonts w:ascii="Arial" w:hAnsi="Arial" w:hint="default"/>
      </w:rPr>
    </w:lvl>
    <w:lvl w:ilvl="4" w:tplc="ED5EB3F6" w:tentative="1">
      <w:start w:val="1"/>
      <w:numFmt w:val="bullet"/>
      <w:lvlText w:val="•"/>
      <w:lvlJc w:val="left"/>
      <w:pPr>
        <w:tabs>
          <w:tab w:val="num" w:pos="3600"/>
        </w:tabs>
        <w:ind w:left="3600" w:hanging="360"/>
      </w:pPr>
      <w:rPr>
        <w:rFonts w:ascii="Arial" w:hAnsi="Arial" w:hint="default"/>
      </w:rPr>
    </w:lvl>
    <w:lvl w:ilvl="5" w:tplc="948428D0" w:tentative="1">
      <w:start w:val="1"/>
      <w:numFmt w:val="bullet"/>
      <w:lvlText w:val="•"/>
      <w:lvlJc w:val="left"/>
      <w:pPr>
        <w:tabs>
          <w:tab w:val="num" w:pos="4320"/>
        </w:tabs>
        <w:ind w:left="4320" w:hanging="360"/>
      </w:pPr>
      <w:rPr>
        <w:rFonts w:ascii="Arial" w:hAnsi="Arial" w:hint="default"/>
      </w:rPr>
    </w:lvl>
    <w:lvl w:ilvl="6" w:tplc="273805A2" w:tentative="1">
      <w:start w:val="1"/>
      <w:numFmt w:val="bullet"/>
      <w:lvlText w:val="•"/>
      <w:lvlJc w:val="left"/>
      <w:pPr>
        <w:tabs>
          <w:tab w:val="num" w:pos="5040"/>
        </w:tabs>
        <w:ind w:left="5040" w:hanging="360"/>
      </w:pPr>
      <w:rPr>
        <w:rFonts w:ascii="Arial" w:hAnsi="Arial" w:hint="default"/>
      </w:rPr>
    </w:lvl>
    <w:lvl w:ilvl="7" w:tplc="8B76A362" w:tentative="1">
      <w:start w:val="1"/>
      <w:numFmt w:val="bullet"/>
      <w:lvlText w:val="•"/>
      <w:lvlJc w:val="left"/>
      <w:pPr>
        <w:tabs>
          <w:tab w:val="num" w:pos="5760"/>
        </w:tabs>
        <w:ind w:left="5760" w:hanging="360"/>
      </w:pPr>
      <w:rPr>
        <w:rFonts w:ascii="Arial" w:hAnsi="Arial" w:hint="default"/>
      </w:rPr>
    </w:lvl>
    <w:lvl w:ilvl="8" w:tplc="63AC59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5B2259"/>
    <w:multiLevelType w:val="hybridMultilevel"/>
    <w:tmpl w:val="B59A529A"/>
    <w:lvl w:ilvl="0" w:tplc="7F6A9FBE">
      <w:start w:val="2"/>
      <w:numFmt w:val="bullet"/>
      <w:lvlText w:val="-"/>
      <w:lvlJc w:val="left"/>
      <w:pPr>
        <w:ind w:left="720" w:hanging="360"/>
      </w:pPr>
      <w:rPr>
        <w:rFonts w:ascii="Calibri" w:eastAsiaTheme="minorEastAsia" w:hAnsi="Calibri"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4DC5AF2"/>
    <w:multiLevelType w:val="hybridMultilevel"/>
    <w:tmpl w:val="168C3CEA"/>
    <w:lvl w:ilvl="0" w:tplc="2D3CB23C">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A862AF4"/>
    <w:multiLevelType w:val="hybridMultilevel"/>
    <w:tmpl w:val="D18C9462"/>
    <w:lvl w:ilvl="0" w:tplc="DDEEADE6">
      <w:start w:val="2"/>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13"/>
  </w:num>
  <w:num w:numId="6">
    <w:abstractNumId w:val="0"/>
  </w:num>
  <w:num w:numId="7">
    <w:abstractNumId w:val="8"/>
  </w:num>
  <w:num w:numId="8">
    <w:abstractNumId w:val="4"/>
  </w:num>
  <w:num w:numId="9">
    <w:abstractNumId w:val="3"/>
  </w:num>
  <w:num w:numId="10">
    <w:abstractNumId w:val="9"/>
  </w:num>
  <w:num w:numId="11">
    <w:abstractNumId w:val="12"/>
  </w:num>
  <w:num w:numId="12">
    <w:abstractNumId w:val="6"/>
  </w:num>
  <w:num w:numId="13">
    <w:abstractNumId w:val="10"/>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slack">
    <w15:presenceInfo w15:providerId="Windows Live" w15:userId="fd0fa764aaf003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trackRevisio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B"/>
    <w:rsid w:val="000202AF"/>
    <w:rsid w:val="00041FF0"/>
    <w:rsid w:val="00045172"/>
    <w:rsid w:val="00063DBA"/>
    <w:rsid w:val="00093764"/>
    <w:rsid w:val="000B21DE"/>
    <w:rsid w:val="000B2FA0"/>
    <w:rsid w:val="000D071E"/>
    <w:rsid w:val="000E73B9"/>
    <w:rsid w:val="00123D3B"/>
    <w:rsid w:val="00156BD1"/>
    <w:rsid w:val="001577A1"/>
    <w:rsid w:val="00171C89"/>
    <w:rsid w:val="00181BA8"/>
    <w:rsid w:val="001A0BD5"/>
    <w:rsid w:val="001A7707"/>
    <w:rsid w:val="001B7BD1"/>
    <w:rsid w:val="001D53DC"/>
    <w:rsid w:val="001F133F"/>
    <w:rsid w:val="002230E9"/>
    <w:rsid w:val="00240C2E"/>
    <w:rsid w:val="002468B1"/>
    <w:rsid w:val="00261D4D"/>
    <w:rsid w:val="00266B9D"/>
    <w:rsid w:val="002763E9"/>
    <w:rsid w:val="0028164F"/>
    <w:rsid w:val="00285E00"/>
    <w:rsid w:val="002872BA"/>
    <w:rsid w:val="002B725E"/>
    <w:rsid w:val="002C535E"/>
    <w:rsid w:val="002C5D79"/>
    <w:rsid w:val="002D68B2"/>
    <w:rsid w:val="003042C2"/>
    <w:rsid w:val="00304F02"/>
    <w:rsid w:val="00321CC6"/>
    <w:rsid w:val="003312CB"/>
    <w:rsid w:val="00343F71"/>
    <w:rsid w:val="00364D94"/>
    <w:rsid w:val="0038214C"/>
    <w:rsid w:val="00391DC3"/>
    <w:rsid w:val="003B21D4"/>
    <w:rsid w:val="003C17B0"/>
    <w:rsid w:val="003C6264"/>
    <w:rsid w:val="003C7459"/>
    <w:rsid w:val="003D2F37"/>
    <w:rsid w:val="004600C2"/>
    <w:rsid w:val="004A0228"/>
    <w:rsid w:val="004A1FE3"/>
    <w:rsid w:val="004B4AD0"/>
    <w:rsid w:val="004C2C8C"/>
    <w:rsid w:val="004D2957"/>
    <w:rsid w:val="004E033E"/>
    <w:rsid w:val="00513920"/>
    <w:rsid w:val="00514489"/>
    <w:rsid w:val="00536932"/>
    <w:rsid w:val="005424FE"/>
    <w:rsid w:val="00544823"/>
    <w:rsid w:val="0056529E"/>
    <w:rsid w:val="005754E0"/>
    <w:rsid w:val="00576C56"/>
    <w:rsid w:val="00582C4C"/>
    <w:rsid w:val="005A43B5"/>
    <w:rsid w:val="005C4722"/>
    <w:rsid w:val="0061661E"/>
    <w:rsid w:val="0062632E"/>
    <w:rsid w:val="0064170A"/>
    <w:rsid w:val="0066776B"/>
    <w:rsid w:val="006807FF"/>
    <w:rsid w:val="00686D09"/>
    <w:rsid w:val="00690BDC"/>
    <w:rsid w:val="006963E8"/>
    <w:rsid w:val="006A635D"/>
    <w:rsid w:val="006B4DEC"/>
    <w:rsid w:val="006E4EFB"/>
    <w:rsid w:val="006F636C"/>
    <w:rsid w:val="007320EA"/>
    <w:rsid w:val="00737DA4"/>
    <w:rsid w:val="007423FD"/>
    <w:rsid w:val="00742BBC"/>
    <w:rsid w:val="00770BA4"/>
    <w:rsid w:val="00793C0F"/>
    <w:rsid w:val="007B7004"/>
    <w:rsid w:val="007C223B"/>
    <w:rsid w:val="007C2862"/>
    <w:rsid w:val="007D24C2"/>
    <w:rsid w:val="007F264B"/>
    <w:rsid w:val="00800C25"/>
    <w:rsid w:val="008374F1"/>
    <w:rsid w:val="00845276"/>
    <w:rsid w:val="008C7B2E"/>
    <w:rsid w:val="008D491A"/>
    <w:rsid w:val="009114A3"/>
    <w:rsid w:val="009240D9"/>
    <w:rsid w:val="00924A71"/>
    <w:rsid w:val="00937DD1"/>
    <w:rsid w:val="00945AE6"/>
    <w:rsid w:val="00947839"/>
    <w:rsid w:val="00951387"/>
    <w:rsid w:val="0095360E"/>
    <w:rsid w:val="009572E0"/>
    <w:rsid w:val="009865F0"/>
    <w:rsid w:val="009A190E"/>
    <w:rsid w:val="009B6508"/>
    <w:rsid w:val="009E6E05"/>
    <w:rsid w:val="009F04E3"/>
    <w:rsid w:val="00A05E7E"/>
    <w:rsid w:val="00A07AA6"/>
    <w:rsid w:val="00A12C10"/>
    <w:rsid w:val="00A133E1"/>
    <w:rsid w:val="00A758EE"/>
    <w:rsid w:val="00A9387F"/>
    <w:rsid w:val="00AC0095"/>
    <w:rsid w:val="00AC1BE5"/>
    <w:rsid w:val="00AD7800"/>
    <w:rsid w:val="00B024D2"/>
    <w:rsid w:val="00B04C5C"/>
    <w:rsid w:val="00B23A23"/>
    <w:rsid w:val="00B353E7"/>
    <w:rsid w:val="00B7520C"/>
    <w:rsid w:val="00BB52BB"/>
    <w:rsid w:val="00BC2C6D"/>
    <w:rsid w:val="00BD0DAA"/>
    <w:rsid w:val="00BF2573"/>
    <w:rsid w:val="00BF329F"/>
    <w:rsid w:val="00C40CE8"/>
    <w:rsid w:val="00C7436B"/>
    <w:rsid w:val="00CA46B8"/>
    <w:rsid w:val="00CD5936"/>
    <w:rsid w:val="00CE0BC2"/>
    <w:rsid w:val="00D4628A"/>
    <w:rsid w:val="00D54A10"/>
    <w:rsid w:val="00D741EB"/>
    <w:rsid w:val="00D76372"/>
    <w:rsid w:val="00D956AA"/>
    <w:rsid w:val="00DB03A4"/>
    <w:rsid w:val="00DB4075"/>
    <w:rsid w:val="00DD7D4F"/>
    <w:rsid w:val="00DE0BDA"/>
    <w:rsid w:val="00DF23F0"/>
    <w:rsid w:val="00E15D68"/>
    <w:rsid w:val="00E31518"/>
    <w:rsid w:val="00ED1BC6"/>
    <w:rsid w:val="00F10EF5"/>
    <w:rsid w:val="00F15E61"/>
    <w:rsid w:val="00F36FFD"/>
    <w:rsid w:val="00F4479B"/>
    <w:rsid w:val="00F47765"/>
    <w:rsid w:val="00F542EC"/>
    <w:rsid w:val="00F74BFC"/>
    <w:rsid w:val="00F80CB6"/>
    <w:rsid w:val="00F858AB"/>
    <w:rsid w:val="00FA51B6"/>
    <w:rsid w:val="00FC3C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96F8C"/>
  <w15:docId w15:val="{942C1CDD-82D0-47D4-8892-A936643A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304F0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Revisie">
    <w:name w:val="Revision"/>
    <w:hidden/>
    <w:uiPriority w:val="99"/>
    <w:semiHidden/>
    <w:rsid w:val="00513920"/>
    <w:pPr>
      <w:spacing w:after="0" w:line="240" w:lineRule="auto"/>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716390130">
      <w:bodyDiv w:val="1"/>
      <w:marLeft w:val="0"/>
      <w:marRight w:val="0"/>
      <w:marTop w:val="0"/>
      <w:marBottom w:val="0"/>
      <w:divBdr>
        <w:top w:val="none" w:sz="0" w:space="0" w:color="auto"/>
        <w:left w:val="none" w:sz="0" w:space="0" w:color="auto"/>
        <w:bottom w:val="none" w:sz="0" w:space="0" w:color="auto"/>
        <w:right w:val="none" w:sz="0" w:space="0" w:color="auto"/>
      </w:divBdr>
      <w:divsChild>
        <w:div w:id="643436225">
          <w:marLeft w:val="547"/>
          <w:marRight w:val="0"/>
          <w:marTop w:val="0"/>
          <w:marBottom w:val="0"/>
          <w:divBdr>
            <w:top w:val="none" w:sz="0" w:space="0" w:color="auto"/>
            <w:left w:val="none" w:sz="0" w:space="0" w:color="auto"/>
            <w:bottom w:val="none" w:sz="0" w:space="0" w:color="auto"/>
            <w:right w:val="none" w:sz="0" w:space="0" w:color="auto"/>
          </w:divBdr>
        </w:div>
        <w:div w:id="741290425">
          <w:marLeft w:val="547"/>
          <w:marRight w:val="0"/>
          <w:marTop w:val="0"/>
          <w:marBottom w:val="0"/>
          <w:divBdr>
            <w:top w:val="none" w:sz="0" w:space="0" w:color="auto"/>
            <w:left w:val="none" w:sz="0" w:space="0" w:color="auto"/>
            <w:bottom w:val="none" w:sz="0" w:space="0" w:color="auto"/>
            <w:right w:val="none" w:sz="0" w:space="0" w:color="auto"/>
          </w:divBdr>
        </w:div>
        <w:div w:id="1621375746">
          <w:marLeft w:val="547"/>
          <w:marRight w:val="0"/>
          <w:marTop w:val="0"/>
          <w:marBottom w:val="0"/>
          <w:divBdr>
            <w:top w:val="none" w:sz="0" w:space="0" w:color="auto"/>
            <w:left w:val="none" w:sz="0" w:space="0" w:color="auto"/>
            <w:bottom w:val="none" w:sz="0" w:space="0" w:color="auto"/>
            <w:right w:val="none" w:sz="0" w:space="0" w:color="auto"/>
          </w:divBdr>
        </w:div>
        <w:div w:id="1877155650">
          <w:marLeft w:val="547"/>
          <w:marRight w:val="0"/>
          <w:marTop w:val="0"/>
          <w:marBottom w:val="0"/>
          <w:divBdr>
            <w:top w:val="none" w:sz="0" w:space="0" w:color="auto"/>
            <w:left w:val="none" w:sz="0" w:space="0" w:color="auto"/>
            <w:bottom w:val="none" w:sz="0" w:space="0" w:color="auto"/>
            <w:right w:val="none" w:sz="0" w:space="0" w:color="auto"/>
          </w:divBdr>
        </w:div>
        <w:div w:id="1036004799">
          <w:marLeft w:val="547"/>
          <w:marRight w:val="0"/>
          <w:marTop w:val="0"/>
          <w:marBottom w:val="0"/>
          <w:divBdr>
            <w:top w:val="none" w:sz="0" w:space="0" w:color="auto"/>
            <w:left w:val="none" w:sz="0" w:space="0" w:color="auto"/>
            <w:bottom w:val="none" w:sz="0" w:space="0" w:color="auto"/>
            <w:right w:val="none" w:sz="0" w:space="0" w:color="auto"/>
          </w:divBdr>
        </w:div>
        <w:div w:id="1473449609">
          <w:marLeft w:val="547"/>
          <w:marRight w:val="0"/>
          <w:marTop w:val="0"/>
          <w:marBottom w:val="0"/>
          <w:divBdr>
            <w:top w:val="none" w:sz="0" w:space="0" w:color="auto"/>
            <w:left w:val="none" w:sz="0" w:space="0" w:color="auto"/>
            <w:bottom w:val="none" w:sz="0" w:space="0" w:color="auto"/>
            <w:right w:val="none" w:sz="0" w:space="0" w:color="auto"/>
          </w:divBdr>
        </w:div>
      </w:divsChild>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www.google.nl/url?sa=i&amp;rct=j&amp;q=&amp;esrc=s&amp;source=images&amp;cd=&amp;cad=rja&amp;uact=8&amp;ved=0ahUKEwiTzdP406LPAhWDxxQKHa07DDYQjRwIBw&amp;url=http://www.pcassistent.nl/nieuws/cartoon-fokke-en-sukke-eindelijk-de-helpdesk/&amp;psig=AFQjCNFYwPfm9J7q_UfS6AEEHkC73pMFeQ&amp;ust=1474618742544297"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10C0E-8BD2-448C-A303-B1860467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140</TotalTime>
  <Pages>9</Pages>
  <Words>382</Words>
  <Characters>2102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Functioneel ontwerp</vt:lpstr>
    </vt:vector>
  </TitlesOfParts>
  <Company>Summa ICT</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00: leerjaar 1, AMO, versie 00</dc:subject>
  <dc:creator>Kelder, Erik</dc:creator>
  <cp:lastModifiedBy>thomas slack</cp:lastModifiedBy>
  <cp:revision>19</cp:revision>
  <dcterms:created xsi:type="dcterms:W3CDTF">2021-09-29T11:30:00Z</dcterms:created>
  <dcterms:modified xsi:type="dcterms:W3CDTF">2021-11-24T13:08:00Z</dcterms:modified>
</cp:coreProperties>
</file>